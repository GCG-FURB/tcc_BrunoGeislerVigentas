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108DD" w14:textId="50A497FE" w:rsidR="002B0EDC" w:rsidRPr="00B00E04" w:rsidRDefault="008A5000" w:rsidP="001E682E">
      <w:pPr>
        <w:pStyle w:val="TF-TTULO"/>
      </w:pPr>
      <w:bookmarkStart w:id="2" w:name="_Toc420723208"/>
      <w:bookmarkStart w:id="3" w:name="_Toc482682369"/>
      <w:bookmarkStart w:id="4" w:name="_Toc54164903"/>
      <w:bookmarkStart w:id="5" w:name="_Toc54165663"/>
      <w:bookmarkStart w:id="6" w:name="_Toc54169315"/>
      <w:bookmarkStart w:id="7" w:name="_Toc96347419"/>
      <w:bookmarkStart w:id="8" w:name="_Toc96357709"/>
      <w:bookmarkStart w:id="9" w:name="_Toc96491849"/>
      <w:bookmarkStart w:id="10" w:name="_Toc411603089"/>
      <w:r w:rsidRPr="008A5000">
        <w:t>ARvores-RA</w:t>
      </w:r>
      <w:r w:rsidR="002B0EDC">
        <w:t xml:space="preserve">: </w:t>
      </w:r>
      <w:r w:rsidRPr="008A5000">
        <w:t>Explorando Árvores com Realidade Aumentada</w:t>
      </w:r>
    </w:p>
    <w:p w14:paraId="4F6DBB7C" w14:textId="34231ABD" w:rsidR="001E682E" w:rsidRDefault="008C01AF" w:rsidP="00752038">
      <w:pPr>
        <w:pStyle w:val="TF-AUTOR0"/>
      </w:pPr>
      <w:r>
        <w:t>Bruno Geisler Vigentas</w:t>
      </w:r>
    </w:p>
    <w:p w14:paraId="3FBE5C8A" w14:textId="31D1DAE8" w:rsidR="001E682E" w:rsidRDefault="008C01AF" w:rsidP="001E682E">
      <w:pPr>
        <w:pStyle w:val="TF-AUTOR0"/>
      </w:pPr>
      <w:r w:rsidRPr="008C01AF">
        <w:t>Dalton Solado dos Reis</w:t>
      </w:r>
      <w:r>
        <w:t xml:space="preserve"> </w:t>
      </w:r>
      <w:r w:rsidR="001E682E">
        <w:t>– Orientador</w:t>
      </w:r>
    </w:p>
    <w:p w14:paraId="04F0E178" w14:textId="3AF268A0" w:rsidR="001E682E" w:rsidRDefault="008C01AF" w:rsidP="001E682E">
      <w:pPr>
        <w:pStyle w:val="TF-AUTOR0"/>
      </w:pPr>
      <w:r w:rsidRPr="008C01AF">
        <w:t>Mauricio Capobianco</w:t>
      </w:r>
      <w:r>
        <w:t xml:space="preserve"> </w:t>
      </w:r>
      <w:r w:rsidR="001E682E">
        <w:t>– Coorientador</w:t>
      </w:r>
    </w:p>
    <w:p w14:paraId="28066913" w14:textId="143BB155" w:rsidR="00F255FC" w:rsidRPr="007D10F2" w:rsidRDefault="00F255FC" w:rsidP="00424AD5">
      <w:pPr>
        <w:pStyle w:val="Ttulo1"/>
      </w:pPr>
      <w:r w:rsidRPr="007D10F2">
        <w:t xml:space="preserve">Introdução </w:t>
      </w:r>
      <w:bookmarkEnd w:id="2"/>
      <w:bookmarkEnd w:id="3"/>
      <w:bookmarkEnd w:id="4"/>
      <w:bookmarkEnd w:id="5"/>
      <w:bookmarkEnd w:id="6"/>
      <w:bookmarkEnd w:id="7"/>
      <w:bookmarkEnd w:id="8"/>
      <w:bookmarkEnd w:id="9"/>
      <w:bookmarkEnd w:id="10"/>
    </w:p>
    <w:p w14:paraId="01D1F5FD" w14:textId="4A7320FC" w:rsidR="00F7773F" w:rsidRDefault="00F7773F" w:rsidP="00F7773F">
      <w:pPr>
        <w:pStyle w:val="TF-TEXTO"/>
      </w:pPr>
      <w:r>
        <w:t xml:space="preserve">Os professores possuem várias maneiras de diversificar suas aulas de forma que seus alunos aprendam os conteúdos propostos da melhor maneira, uma destas são as aulas em campo. As aulas de campo no ensino da biologia são práticas que propiciam aos alunos a oportunidade de levar para fora da sala de aula o conteúdo </w:t>
      </w:r>
      <w:commentRangeStart w:id="11"/>
      <w:r>
        <w:t>estudado</w:t>
      </w:r>
      <w:commentRangeEnd w:id="11"/>
      <w:r w:rsidR="00364F58">
        <w:rPr>
          <w:rStyle w:val="Refdecomentrio"/>
        </w:rPr>
        <w:commentReference w:id="11"/>
      </w:r>
      <w:r>
        <w:t xml:space="preserve">. </w:t>
      </w:r>
      <w:commentRangeStart w:id="12"/>
      <w:r>
        <w:t xml:space="preserve">Transcendendo </w:t>
      </w:r>
      <w:commentRangeEnd w:id="12"/>
      <w:r w:rsidR="00364F58">
        <w:rPr>
          <w:rStyle w:val="Refdecomentrio"/>
        </w:rPr>
        <w:commentReference w:id="12"/>
      </w:r>
      <w:r>
        <w:t>assim as barreiras do ambiente escolar para a realidade e possibilitando ao aluno um novo meio de aprendizagem.</w:t>
      </w:r>
    </w:p>
    <w:p w14:paraId="6BDB36E3" w14:textId="39D7BAE7" w:rsidR="00C21274" w:rsidRDefault="00F7773F" w:rsidP="00221F7F">
      <w:pPr>
        <w:pStyle w:val="TF-TEXTO"/>
      </w:pPr>
      <w:r>
        <w:tab/>
        <w:t>De acordo com Campos (2012</w:t>
      </w:r>
      <w:commentRangeStart w:id="13"/>
      <w:r>
        <w:t xml:space="preserve">) </w:t>
      </w:r>
      <w:commentRangeEnd w:id="13"/>
      <w:r w:rsidR="00364F58">
        <w:rPr>
          <w:rStyle w:val="Refdecomentrio"/>
        </w:rPr>
        <w:commentReference w:id="13"/>
      </w:r>
      <w:r>
        <w:t xml:space="preserve">as </w:t>
      </w:r>
      <w:commentRangeStart w:id="14"/>
      <w:r w:rsidR="00221F7F">
        <w:t>aulas</w:t>
      </w:r>
      <w:r>
        <w:t xml:space="preserve"> </w:t>
      </w:r>
      <w:r w:rsidR="00221F7F">
        <w:t>em</w:t>
      </w:r>
      <w:r>
        <w:t xml:space="preserve"> campo, representam </w:t>
      </w:r>
      <w:commentRangeEnd w:id="14"/>
      <w:r w:rsidR="00364F58">
        <w:rPr>
          <w:rStyle w:val="Refdecomentrio"/>
        </w:rPr>
        <w:commentReference w:id="14"/>
      </w:r>
      <w:r>
        <w:t>muito mais do que uma simples visita ao meio ambiente</w:t>
      </w:r>
      <w:ins w:id="15" w:author="Mauricio Capobianco Lopes" w:date="2020-10-08T17:24:00Z">
        <w:r w:rsidR="00364F58">
          <w:t>. C</w:t>
        </w:r>
      </w:ins>
      <w:del w:id="16" w:author="Mauricio Capobianco Lopes" w:date="2020-10-08T17:24:00Z">
        <w:r w:rsidDel="00364F58">
          <w:delText>, c</w:delText>
        </w:r>
      </w:del>
      <w:r>
        <w:t>om ela</w:t>
      </w:r>
      <w:r w:rsidR="00221F7F">
        <w:t>s</w:t>
      </w:r>
      <w:r>
        <w:t xml:space="preserve"> os alunos são capazes de </w:t>
      </w:r>
      <w:r w:rsidRPr="00364F58">
        <w:rPr>
          <w:highlight w:val="yellow"/>
          <w:rPrChange w:id="17" w:author="Mauricio Capobianco Lopes" w:date="2020-10-08T17:24:00Z">
            <w:rPr/>
          </w:rPrChange>
        </w:rPr>
        <w:t>aprender</w:t>
      </w:r>
      <w:r>
        <w:t xml:space="preserve"> a dinâmica do ecossistema que os rodeia, </w:t>
      </w:r>
      <w:commentRangeStart w:id="18"/>
      <w:r>
        <w:t xml:space="preserve">aprendendo </w:t>
      </w:r>
      <w:commentRangeEnd w:id="18"/>
      <w:r w:rsidR="00364F58">
        <w:rPr>
          <w:rStyle w:val="Refdecomentrio"/>
        </w:rPr>
        <w:commentReference w:id="18"/>
      </w:r>
      <w:r>
        <w:t xml:space="preserve">sobre sua fauna e flora local tendo maior ciência sobre sua </w:t>
      </w:r>
      <w:r w:rsidR="005C008E">
        <w:t>conservação. Tal</w:t>
      </w:r>
      <w:r>
        <w:t xml:space="preserve"> atividade permite aos alunos a exploração de conceitos, procedimentos e atitudes que se tornam de grande valia para programas de educação ambiental</w:t>
      </w:r>
      <w:r w:rsidR="005C008E">
        <w:t xml:space="preserve"> </w:t>
      </w:r>
      <w:r w:rsidR="005C008E" w:rsidRPr="00221F7F">
        <w:t>(VIVEIRO</w:t>
      </w:r>
      <w:r w:rsidR="00221F7F" w:rsidRPr="00221F7F">
        <w:t>;</w:t>
      </w:r>
      <w:r w:rsidR="005C008E" w:rsidRPr="00221F7F">
        <w:t xml:space="preserve"> DINIZ, 2009)</w:t>
      </w:r>
      <w:r w:rsidRPr="00221F7F">
        <w:t>.</w:t>
      </w:r>
      <w:r w:rsidR="00221F7F">
        <w:t xml:space="preserve"> </w:t>
      </w:r>
      <w:r w:rsidRPr="00221F7F">
        <w:t xml:space="preserve">As aulas de campo são oportunidades </w:t>
      </w:r>
      <w:del w:id="19" w:author="Mauricio Capobianco Lopes" w:date="2020-10-08T17:25:00Z">
        <w:r w:rsidRPr="00221F7F" w:rsidDel="00364F58">
          <w:delText>em que</w:delText>
        </w:r>
      </w:del>
      <w:ins w:id="20" w:author="Mauricio Capobianco Lopes" w:date="2020-10-08T17:25:00Z">
        <w:r w:rsidR="00364F58">
          <w:t xml:space="preserve">nas quais </w:t>
        </w:r>
      </w:ins>
      <w:del w:id="21" w:author="Mauricio Capobianco Lopes" w:date="2020-10-08T17:25:00Z">
        <w:r w:rsidRPr="00221F7F" w:rsidDel="00364F58">
          <w:delText xml:space="preserve"> </w:delText>
        </w:r>
      </w:del>
      <w:r w:rsidRPr="00221F7F">
        <w:t xml:space="preserve">os alunos </w:t>
      </w:r>
      <w:del w:id="22" w:author="Mauricio Capobianco Lopes" w:date="2020-10-08T17:25:00Z">
        <w:r w:rsidRPr="00221F7F" w:rsidDel="00364F58">
          <w:delText xml:space="preserve">poderão </w:delText>
        </w:r>
      </w:del>
      <w:ins w:id="23" w:author="Mauricio Capobianco Lopes" w:date="2020-10-08T17:25:00Z">
        <w:r w:rsidR="00364F58">
          <w:t xml:space="preserve">podem </w:t>
        </w:r>
      </w:ins>
      <w:r w:rsidRPr="00221F7F">
        <w:t>descobrir novos ambientes fora da sala de aula, incluindo a observação e o registro de imagens (MORAIS</w:t>
      </w:r>
      <w:r w:rsidR="00221F7F">
        <w:t xml:space="preserve">; </w:t>
      </w:r>
      <w:r w:rsidRPr="00221F7F">
        <w:t>PAIVA, 2009).</w:t>
      </w:r>
      <w:r>
        <w:t xml:space="preserve">  </w:t>
      </w:r>
    </w:p>
    <w:p w14:paraId="7BFBC9E5" w14:textId="2097F970" w:rsidR="00F7773F" w:rsidRDefault="00C21274" w:rsidP="00F7773F">
      <w:pPr>
        <w:pStyle w:val="TF-TEXTO"/>
      </w:pPr>
      <w:r>
        <w:t>A</w:t>
      </w:r>
      <w:r w:rsidR="00943380">
        <w:t>lgumas ferramentas tecnológicas</w:t>
      </w:r>
      <w:r>
        <w:t xml:space="preserve"> são</w:t>
      </w:r>
      <w:r w:rsidR="00943380">
        <w:t xml:space="preserve"> capazes de ajudar os alunos no âmbito da observação e conhecimento dos elementos do campo. Uma dessas ferramentas é o </w:t>
      </w:r>
      <w:proofErr w:type="spellStart"/>
      <w:r w:rsidR="00943380" w:rsidRPr="00943380">
        <w:t>PlantSnap</w:t>
      </w:r>
      <w:proofErr w:type="spellEnd"/>
      <w:r w:rsidR="00C778AA">
        <w:t>, que</w:t>
      </w:r>
      <w:r w:rsidR="00536709">
        <w:t xml:space="preserve"> </w:t>
      </w:r>
      <w:r>
        <w:t xml:space="preserve">permite ao usuário a identificação de forma precisa </w:t>
      </w:r>
      <w:r w:rsidR="00DD6008">
        <w:t>e instantânea</w:t>
      </w:r>
      <w:r w:rsidR="00C778AA">
        <w:t xml:space="preserve"> de</w:t>
      </w:r>
      <w:r w:rsidR="00DD6008">
        <w:t xml:space="preserve"> </w:t>
      </w:r>
      <w:r>
        <w:t xml:space="preserve">mais de </w:t>
      </w:r>
      <w:r w:rsidRPr="00C21274">
        <w:t>600</w:t>
      </w:r>
      <w:r>
        <w:t xml:space="preserve"> mil </w:t>
      </w:r>
      <w:r w:rsidR="00C778AA">
        <w:t>espécie</w:t>
      </w:r>
      <w:r>
        <w:t xml:space="preserve">s a partir de fotos de plantas e árvores </w:t>
      </w:r>
      <w:r w:rsidR="00DD6008">
        <w:t>tiradas a partir do próprio aplicativo</w:t>
      </w:r>
      <w:r>
        <w:t>.</w:t>
      </w:r>
      <w:r w:rsidR="00C778AA">
        <w:t xml:space="preserve"> </w:t>
      </w:r>
      <w:r w:rsidR="00536709" w:rsidRPr="00364F58">
        <w:rPr>
          <w:highlight w:val="yellow"/>
          <w:rPrChange w:id="24" w:author="Mauricio Capobianco Lopes" w:date="2020-10-08T17:26:00Z">
            <w:rPr/>
          </w:rPrChange>
        </w:rPr>
        <w:t>Proporcionando</w:t>
      </w:r>
      <w:r w:rsidR="00C778AA">
        <w:t xml:space="preserve"> ainda pequenas interações com o uso de </w:t>
      </w:r>
      <w:r w:rsidR="00221F7F">
        <w:t>Realidade Aumentada</w:t>
      </w:r>
      <w:r w:rsidR="002A01E5">
        <w:t xml:space="preserve"> </w:t>
      </w:r>
      <w:r w:rsidR="002A01E5" w:rsidRPr="00221F7F">
        <w:t>(PLANTSNAP, 2020</w:t>
      </w:r>
      <w:commentRangeStart w:id="25"/>
      <w:r w:rsidR="002A01E5" w:rsidRPr="00221F7F">
        <w:t>)</w:t>
      </w:r>
      <w:r w:rsidR="00DE7677" w:rsidRPr="00221F7F">
        <w:rPr>
          <w:rFonts w:ascii="Helvetica" w:hAnsi="Helvetica" w:cs="Helvetica"/>
          <w:color w:val="222222"/>
          <w:shd w:val="clear" w:color="auto" w:fill="FFFFFF"/>
        </w:rPr>
        <w:t>.</w:t>
      </w:r>
      <w:commentRangeEnd w:id="25"/>
      <w:r w:rsidR="00364F58">
        <w:rPr>
          <w:rStyle w:val="Refdecomentrio"/>
        </w:rPr>
        <w:commentReference w:id="25"/>
      </w:r>
    </w:p>
    <w:p w14:paraId="3A6C6DE2" w14:textId="2A605254" w:rsidR="00866262" w:rsidRDefault="00F7773F" w:rsidP="00866262">
      <w:pPr>
        <w:pStyle w:val="TF-TEXTO"/>
      </w:pPr>
      <w:r>
        <w:tab/>
        <w:t xml:space="preserve"> </w:t>
      </w:r>
      <w:r w:rsidR="00FD2926">
        <w:t xml:space="preserve">Como </w:t>
      </w:r>
      <w:proofErr w:type="spellStart"/>
      <w:r w:rsidR="00ED5C3F" w:rsidRPr="00ED5C3F">
        <w:t>Schmalstieg</w:t>
      </w:r>
      <w:proofErr w:type="spellEnd"/>
      <w:r w:rsidR="00ED5C3F" w:rsidRPr="00ED5C3F">
        <w:t xml:space="preserve"> e </w:t>
      </w:r>
      <w:proofErr w:type="spellStart"/>
      <w:r w:rsidR="00ED5C3F" w:rsidRPr="00ED5C3F">
        <w:t>Höllerer</w:t>
      </w:r>
      <w:proofErr w:type="spellEnd"/>
      <w:r w:rsidR="00ED5C3F" w:rsidRPr="00ED5C3F">
        <w:t xml:space="preserve"> (2016)</w:t>
      </w:r>
      <w:r w:rsidR="00FD2926">
        <w:t xml:space="preserve"> comentam, a </w:t>
      </w:r>
      <w:r w:rsidR="00221F7F">
        <w:t>Realidade Aumentada</w:t>
      </w:r>
      <w:r w:rsidR="00FD2926">
        <w:t xml:space="preserve"> promete a criação automática e direta entre o mundo físico e a informação eletrônica, possibilitando com que essa informação pareça parte do mundo real na percepção do usuário.</w:t>
      </w:r>
      <w:r w:rsidR="00866262">
        <w:t xml:space="preserve"> Na visão de </w:t>
      </w:r>
      <w:proofErr w:type="spellStart"/>
      <w:r w:rsidR="00866262" w:rsidRPr="00866262">
        <w:t>Azuma</w:t>
      </w:r>
      <w:proofErr w:type="spellEnd"/>
      <w:r w:rsidR="00866262">
        <w:t xml:space="preserve"> (1997, p. </w:t>
      </w:r>
      <w:r w:rsidR="00866262" w:rsidRPr="00221F7F">
        <w:t>03, tradução nossa)</w:t>
      </w:r>
      <w:r w:rsidR="00866262">
        <w:t xml:space="preserve"> “</w:t>
      </w:r>
      <w:r w:rsidR="00866262" w:rsidRPr="00866262">
        <w:t>A Realidade Aumentada melhora a percepção e interação do usuário com o mundo real. Os objetos virtuais mostram informações que o usuário não consegue detectar diretamente com seus próprios sentidos. A informação transmitida pelos objetos virtuais ajuda o usuário a realizar tarefas do mundo real.</w:t>
      </w:r>
      <w:r w:rsidR="00866262">
        <w:t>”</w:t>
      </w:r>
    </w:p>
    <w:p w14:paraId="09A4DFD8" w14:textId="7CB426C6" w:rsidR="003D398C" w:rsidRDefault="00E62F6D" w:rsidP="0045665E">
      <w:pPr>
        <w:pStyle w:val="TF-TEXTO"/>
      </w:pPr>
      <w:r>
        <w:t>Diante do contexto apresentado</w:t>
      </w:r>
      <w:r w:rsidR="00F7773F">
        <w:t xml:space="preserve">, </w:t>
      </w:r>
      <w:r>
        <w:t>este trabalho</w:t>
      </w:r>
      <w:r w:rsidR="00F7773F">
        <w:t xml:space="preserve"> se propõe a auxiliar </w:t>
      </w:r>
      <w:r w:rsidR="005C008E">
        <w:t>no conhecimento</w:t>
      </w:r>
      <w:r w:rsidR="00F7773F">
        <w:t xml:space="preserve"> de árvores da flora local</w:t>
      </w:r>
      <w:r w:rsidR="005C008E">
        <w:t>,</w:t>
      </w:r>
      <w:r w:rsidR="00F7773F">
        <w:t xml:space="preserve"> demonstrando informações e modelos 3D das árvores a partir d</w:t>
      </w:r>
      <w:r w:rsidR="005C008E">
        <w:t>o</w:t>
      </w:r>
      <w:r w:rsidR="00F7773F">
        <w:t xml:space="preserve"> </w:t>
      </w:r>
      <w:proofErr w:type="spellStart"/>
      <w:r w:rsidR="00F7773F" w:rsidRPr="005C008E">
        <w:rPr>
          <w:i/>
          <w:iCs/>
        </w:rPr>
        <w:t>scan</w:t>
      </w:r>
      <w:proofErr w:type="spellEnd"/>
      <w:r w:rsidR="00F7773F">
        <w:t xml:space="preserve"> da</w:t>
      </w:r>
      <w:r w:rsidR="005C008E">
        <w:t>s</w:t>
      </w:r>
      <w:r w:rsidR="00F7773F">
        <w:t xml:space="preserve"> folha</w:t>
      </w:r>
      <w:r w:rsidR="005C008E">
        <w:t>s</w:t>
      </w:r>
      <w:r w:rsidR="00F7773F">
        <w:t xml:space="preserve"> das árvores</w:t>
      </w:r>
      <w:r w:rsidR="005C008E">
        <w:t xml:space="preserve"> com um aplicativo para celular</w:t>
      </w:r>
      <w:r w:rsidR="00DE7677">
        <w:t xml:space="preserve"> </w:t>
      </w:r>
      <w:r w:rsidR="00067F82">
        <w:t>por intermédio</w:t>
      </w:r>
      <w:r w:rsidR="00DE7677">
        <w:t xml:space="preserve"> da </w:t>
      </w:r>
      <w:r w:rsidR="00221F7F">
        <w:t>Realidade Aumentada</w:t>
      </w:r>
      <w:r w:rsidR="00F7773F">
        <w:t xml:space="preserve">. </w:t>
      </w:r>
      <w:del w:id="26" w:author="Mauricio Capobianco Lopes" w:date="2020-10-08T17:27:00Z">
        <w:r w:rsidR="00F7773F" w:rsidRPr="00DE7677" w:rsidDel="00364F58">
          <w:delText xml:space="preserve">Assim </w:delText>
        </w:r>
        <w:r w:rsidR="005C008E" w:rsidRPr="00DE7677" w:rsidDel="00364F58">
          <w:delText>criando uma</w:delText>
        </w:r>
        <w:r w:rsidR="00F7773F" w:rsidRPr="00DE7677" w:rsidDel="00364F58">
          <w:delText xml:space="preserve"> camada de</w:delText>
        </w:r>
      </w:del>
      <w:ins w:id="27" w:author="Mauricio Capobianco Lopes" w:date="2020-10-08T17:27:00Z">
        <w:r w:rsidR="00364F58">
          <w:t>O aplicativo ampliará as possibilidades de</w:t>
        </w:r>
      </w:ins>
      <w:r w:rsidR="00F7773F" w:rsidRPr="00DE7677">
        <w:t xml:space="preserve"> interação dos alunos em suas saídas a campo e ao mesmo tempo </w:t>
      </w:r>
      <w:del w:id="28" w:author="Mauricio Capobianco Lopes" w:date="2020-10-08T17:27:00Z">
        <w:r w:rsidR="00F7773F" w:rsidRPr="00DE7677" w:rsidDel="00364F58">
          <w:delText xml:space="preserve">facilitando </w:delText>
        </w:r>
      </w:del>
      <w:ins w:id="29" w:author="Mauricio Capobianco Lopes" w:date="2020-10-08T17:27:00Z">
        <w:r w:rsidR="00364F58">
          <w:t xml:space="preserve">facilitará </w:t>
        </w:r>
      </w:ins>
      <w:r w:rsidR="00F7773F" w:rsidRPr="00DE7677">
        <w:t xml:space="preserve">o conhecimento </w:t>
      </w:r>
      <w:del w:id="30" w:author="Mauricio Capobianco Lopes" w:date="2020-10-08T17:28:00Z">
        <w:r w:rsidR="00F7773F" w:rsidRPr="00DE7677" w:rsidDel="00364F58">
          <w:delText>da</w:delText>
        </w:r>
        <w:r w:rsidR="00067F82" w:rsidDel="00364F58">
          <w:delText xml:space="preserve">s </w:delText>
        </w:r>
      </w:del>
      <w:ins w:id="31" w:author="Mauricio Capobianco Lopes" w:date="2020-10-08T17:28:00Z">
        <w:r w:rsidR="00364F58">
          <w:t xml:space="preserve">sobre as </w:t>
        </w:r>
      </w:ins>
      <w:r w:rsidR="00067F82">
        <w:t>árvores</w:t>
      </w:r>
      <w:commentRangeStart w:id="32"/>
      <w:r w:rsidR="00067F82">
        <w:t xml:space="preserve"> </w:t>
      </w:r>
      <w:r w:rsidR="00F7773F" w:rsidRPr="00DE7677">
        <w:t>de uma maneira atrativa</w:t>
      </w:r>
      <w:commentRangeEnd w:id="32"/>
      <w:r w:rsidR="00364F58">
        <w:rPr>
          <w:rStyle w:val="Refdecomentrio"/>
        </w:rPr>
        <w:commentReference w:id="32"/>
      </w:r>
      <w:r w:rsidR="00F7773F" w:rsidRPr="00DE7677">
        <w:t>.</w:t>
      </w:r>
    </w:p>
    <w:p w14:paraId="152C20A3" w14:textId="5F7B39DD" w:rsidR="00F255FC" w:rsidRPr="007D10F2" w:rsidRDefault="00F255FC" w:rsidP="007D10F2">
      <w:pPr>
        <w:pStyle w:val="Ttulo2"/>
      </w:pPr>
      <w:bookmarkStart w:id="33" w:name="_Toc419598576"/>
      <w:bookmarkStart w:id="34" w:name="_Toc420721317"/>
      <w:bookmarkStart w:id="35" w:name="_Toc420721467"/>
      <w:bookmarkStart w:id="36" w:name="_Toc420721562"/>
      <w:bookmarkStart w:id="37" w:name="_Toc420721768"/>
      <w:bookmarkStart w:id="38" w:name="_Toc420723209"/>
      <w:bookmarkStart w:id="39" w:name="_Toc482682370"/>
      <w:bookmarkStart w:id="40" w:name="_Toc54164904"/>
      <w:bookmarkStart w:id="41" w:name="_Toc54165664"/>
      <w:bookmarkStart w:id="42" w:name="_Toc54169316"/>
      <w:bookmarkStart w:id="43" w:name="_Toc96347426"/>
      <w:bookmarkStart w:id="44" w:name="_Toc96357710"/>
      <w:bookmarkStart w:id="45" w:name="_Toc96491850"/>
      <w:bookmarkStart w:id="46" w:name="_Toc411603090"/>
      <w:r w:rsidRPr="007D10F2">
        <w:t>OBJETIVOS</w:t>
      </w:r>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4E5D93F5" w14:textId="1D49CE28" w:rsidR="00C35E57" w:rsidRDefault="00F7773F" w:rsidP="00B71647">
      <w:pPr>
        <w:pStyle w:val="TF-TEXTO"/>
        <w:ind w:firstLine="567"/>
      </w:pPr>
      <w:r>
        <w:t xml:space="preserve">Este trabalho possui como objetivo </w:t>
      </w:r>
      <w:r w:rsidRPr="00F7773F">
        <w:t>disponibilizar um aplicativo capaz de estender o conhecimento de</w:t>
      </w:r>
      <w:r>
        <w:t xml:space="preserve"> </w:t>
      </w:r>
      <w:r w:rsidRPr="00F7773F">
        <w:t xml:space="preserve">árvores </w:t>
      </w:r>
      <w:r w:rsidR="007A48BB">
        <w:t>por intermédio</w:t>
      </w:r>
      <w:r w:rsidRPr="00F7773F">
        <w:t xml:space="preserve"> da Realidade Aumentada.</w:t>
      </w:r>
    </w:p>
    <w:p w14:paraId="770203D4" w14:textId="77777777" w:rsidR="00C35E57" w:rsidRDefault="00C35E57" w:rsidP="00C35E57">
      <w:pPr>
        <w:pStyle w:val="TF-TEXTO"/>
      </w:pPr>
      <w:r>
        <w:t>Os objetivos específicos são:</w:t>
      </w:r>
    </w:p>
    <w:p w14:paraId="2359D673" w14:textId="323FD3C8" w:rsidR="00C35E57" w:rsidRDefault="00F7773F" w:rsidP="00C35E57">
      <w:pPr>
        <w:pStyle w:val="TF-ALNEA"/>
      </w:pPr>
      <w:r>
        <w:t>u</w:t>
      </w:r>
      <w:r w:rsidRPr="00F7773F">
        <w:t>tilizar as folhas das árvores como marcadores para apresentação do conteúdo em Realidade Aumentada</w:t>
      </w:r>
      <w:r w:rsidR="00C35E57">
        <w:t>;</w:t>
      </w:r>
    </w:p>
    <w:p w14:paraId="3BBAFCDD" w14:textId="373446C4" w:rsidR="00C35E57" w:rsidRPr="00E121D2" w:rsidRDefault="00F7773F" w:rsidP="00F7773F">
      <w:pPr>
        <w:pStyle w:val="TF-ALNEA"/>
      </w:pPr>
      <w:commentRangeStart w:id="47"/>
      <w:r w:rsidRPr="00E121D2">
        <w:t>disponibilizar ao usuário uma projeção 3D da árvore com uma série de informações</w:t>
      </w:r>
      <w:r w:rsidR="00BF62E9" w:rsidRPr="00E121D2">
        <w:t>.</w:t>
      </w:r>
    </w:p>
    <w:p w14:paraId="6B8BAF48" w14:textId="3DF71B2F" w:rsidR="00E121D2" w:rsidRPr="00E121D2" w:rsidRDefault="00E121D2" w:rsidP="00E121D2">
      <w:pPr>
        <w:pStyle w:val="TF-ALNEA"/>
      </w:pPr>
      <w:r w:rsidRPr="00E121D2">
        <w:t xml:space="preserve">disponibilizar </w:t>
      </w:r>
      <w:commentRangeEnd w:id="47"/>
      <w:r w:rsidR="00364F58">
        <w:rPr>
          <w:rStyle w:val="Refdecomentrio"/>
        </w:rPr>
        <w:commentReference w:id="47"/>
      </w:r>
      <w:r w:rsidRPr="00E121D2">
        <w:t>a ferramenta para estudantes que vão a campo para uma maior interação entre a tecnologia e a natureza;</w:t>
      </w:r>
    </w:p>
    <w:p w14:paraId="0F83796A" w14:textId="77777777" w:rsidR="00A44581" w:rsidRDefault="00A44581" w:rsidP="00424AD5">
      <w:pPr>
        <w:pStyle w:val="Ttulo1"/>
      </w:pPr>
      <w:bookmarkStart w:id="48" w:name="_Toc419598587"/>
      <w:r>
        <w:t xml:space="preserve">trabalhos </w:t>
      </w:r>
      <w:r w:rsidRPr="00FC4A9F">
        <w:t>correlatos</w:t>
      </w:r>
    </w:p>
    <w:p w14:paraId="1503BF0F" w14:textId="307DAADF" w:rsidR="00FA5504" w:rsidRPr="004E1041" w:rsidRDefault="00542029" w:rsidP="0045665E">
      <w:pPr>
        <w:pStyle w:val="TF-TEXTO"/>
      </w:pPr>
      <w:r>
        <w:t xml:space="preserve">A seguir </w:t>
      </w:r>
      <w:del w:id="49" w:author="Mauricio Capobianco Lopes" w:date="2020-10-08T17:29:00Z">
        <w:r w:rsidDel="00364F58">
          <w:delText xml:space="preserve">serão </w:delText>
        </w:r>
      </w:del>
      <w:ins w:id="50" w:author="Mauricio Capobianco Lopes" w:date="2020-10-08T17:29:00Z">
        <w:r w:rsidR="00364F58">
          <w:t xml:space="preserve">são </w:t>
        </w:r>
      </w:ins>
      <w:r>
        <w:t xml:space="preserve">apresentados dois trabalhos acadêmicos e um produto que desenvolvem características semelhantes aos objetivos do trabalho proposto. O primeiro </w:t>
      </w:r>
      <w:del w:id="51" w:author="Mauricio Capobianco Lopes" w:date="2020-10-08T17:30:00Z">
        <w:r w:rsidR="00DD066C" w:rsidDel="00364F58">
          <w:delText xml:space="preserve">se trata de </w:delText>
        </w:r>
      </w:del>
      <w:ins w:id="52" w:author="Mauricio Capobianco Lopes" w:date="2020-10-08T17:30:00Z">
        <w:r w:rsidR="00364F58">
          <w:t xml:space="preserve">é </w:t>
        </w:r>
      </w:ins>
      <w:r w:rsidR="008E75A3" w:rsidRPr="003A4425">
        <w:t>um</w:t>
      </w:r>
      <w:r w:rsidR="008E75A3">
        <w:t xml:space="preserve"> </w:t>
      </w:r>
      <w:r w:rsidR="00DD066C">
        <w:t xml:space="preserve">aplicativo móvel que permite o cadastro e </w:t>
      </w:r>
      <w:r w:rsidR="00DD066C" w:rsidRPr="0030725F">
        <w:t xml:space="preserve">classificação de espécies baseadas </w:t>
      </w:r>
      <w:r w:rsidR="008E75A3" w:rsidRPr="0030725F">
        <w:t>n</w:t>
      </w:r>
      <w:r w:rsidR="00DD066C" w:rsidRPr="0030725F">
        <w:t>o registro de folhas de plantas através de imagens capturadas a partir do aplicativo</w:t>
      </w:r>
      <w:r w:rsidR="00484502" w:rsidRPr="0030725F">
        <w:t xml:space="preserve"> (BORTOLON, 2014)</w:t>
      </w:r>
      <w:r w:rsidR="00DD066C" w:rsidRPr="0030725F">
        <w:t xml:space="preserve">. O </w:t>
      </w:r>
      <w:ins w:id="53" w:author="Mauricio Capobianco Lopes" w:date="2020-10-08T17:30:00Z">
        <w:r w:rsidR="00364F58">
          <w:t>s</w:t>
        </w:r>
      </w:ins>
      <w:del w:id="54" w:author="Mauricio Capobianco Lopes" w:date="2020-10-08T17:30:00Z">
        <w:r w:rsidR="00DD066C" w:rsidRPr="0030725F" w:rsidDel="00364F58">
          <w:delText>S</w:delText>
        </w:r>
      </w:del>
      <w:r w:rsidR="00DD066C" w:rsidRPr="0030725F">
        <w:t xml:space="preserve">egundo é </w:t>
      </w:r>
      <w:ins w:id="55" w:author="Mauricio Capobianco Lopes" w:date="2020-10-08T17:30:00Z">
        <w:r w:rsidR="00364F58" w:rsidRPr="0030725F">
          <w:t xml:space="preserve">um aplicativo baseado em Realidade Aumentada </w:t>
        </w:r>
      </w:ins>
      <w:del w:id="56" w:author="Mauricio Capobianco Lopes" w:date="2020-10-08T17:30:00Z">
        <w:r w:rsidR="00DD066C" w:rsidRPr="0030725F" w:rsidDel="00364F58">
          <w:delText xml:space="preserve">referente a um trabalho </w:delText>
        </w:r>
      </w:del>
      <w:r w:rsidR="00DD066C" w:rsidRPr="0030725F">
        <w:t xml:space="preserve">que objetiva </w:t>
      </w:r>
      <w:r w:rsidR="00845913" w:rsidRPr="0030725F">
        <w:t xml:space="preserve">auxiliar a escolha e </w:t>
      </w:r>
      <w:r w:rsidR="00DD066C" w:rsidRPr="0030725F">
        <w:t xml:space="preserve">prover informações sobre o cultivo </w:t>
      </w:r>
      <w:r w:rsidR="00845913" w:rsidRPr="0030725F">
        <w:t>de plantas</w:t>
      </w:r>
      <w:r w:rsidR="00DD066C" w:rsidRPr="0030725F">
        <w:t xml:space="preserve"> </w:t>
      </w:r>
      <w:del w:id="57" w:author="Mauricio Capobianco Lopes" w:date="2020-10-08T17:31:00Z">
        <w:r w:rsidR="00845913" w:rsidRPr="0030725F" w:rsidDel="00364F58">
          <w:delText xml:space="preserve">em </w:delText>
        </w:r>
      </w:del>
      <w:del w:id="58" w:author="Mauricio Capobianco Lopes" w:date="2020-10-08T17:30:00Z">
        <w:r w:rsidR="00845913" w:rsidRPr="0030725F" w:rsidDel="00364F58">
          <w:delText xml:space="preserve">um aplicativo baseado em </w:delText>
        </w:r>
        <w:r w:rsidR="00221F7F" w:rsidRPr="0030725F" w:rsidDel="00364F58">
          <w:delText>Realidade Aumentada</w:delText>
        </w:r>
        <w:r w:rsidR="008B58C2" w:rsidRPr="0030725F" w:rsidDel="00364F58">
          <w:delText xml:space="preserve"> </w:delText>
        </w:r>
      </w:del>
      <w:r w:rsidR="008B58C2" w:rsidRPr="0030725F">
        <w:t>(OLIVEIRA</w:t>
      </w:r>
      <w:r w:rsidR="0030725F" w:rsidRPr="0030725F">
        <w:t>;</w:t>
      </w:r>
      <w:r w:rsidR="008B58C2" w:rsidRPr="0030725F">
        <w:t xml:space="preserve"> PRADO</w:t>
      </w:r>
      <w:r w:rsidR="00484502" w:rsidRPr="0030725F">
        <w:t>, 2018</w:t>
      </w:r>
      <w:r w:rsidR="008B58C2" w:rsidRPr="0030725F">
        <w:t>)</w:t>
      </w:r>
      <w:r w:rsidR="00845913" w:rsidRPr="0030725F">
        <w:t>.</w:t>
      </w:r>
      <w:r w:rsidR="006D7892">
        <w:t xml:space="preserve"> Por último</w:t>
      </w:r>
      <w:ins w:id="59" w:author="Mauricio Capobianco Lopes" w:date="2020-10-08T17:31:00Z">
        <w:r w:rsidR="00364F58">
          <w:t>,</w:t>
        </w:r>
      </w:ins>
      <w:r w:rsidR="006D7892">
        <w:t xml:space="preserve"> um aplicativo capaz de identificar 90% das espécies de plantas, folhas, cogumelos, suculentas e cactos a partir da câmera do celular em segundos</w:t>
      </w:r>
      <w:r w:rsidR="008B58C2">
        <w:t xml:space="preserve">, contando ainda com interações com o uso de </w:t>
      </w:r>
      <w:r w:rsidR="00221F7F">
        <w:t xml:space="preserve">Realidade </w:t>
      </w:r>
      <w:r w:rsidR="00221F7F" w:rsidRPr="0030725F">
        <w:t>Aumentada</w:t>
      </w:r>
      <w:r w:rsidR="008B58C2" w:rsidRPr="0030725F">
        <w:t xml:space="preserve"> (PLANTSNAP, 2020)</w:t>
      </w:r>
      <w:r w:rsidR="008B58C2" w:rsidRPr="0030725F">
        <w:rPr>
          <w:rFonts w:ascii="Helvetica" w:hAnsi="Helvetica" w:cs="Helvetica"/>
          <w:color w:val="222222"/>
          <w:shd w:val="clear" w:color="auto" w:fill="FFFFFF"/>
        </w:rPr>
        <w:t>.</w:t>
      </w:r>
    </w:p>
    <w:p w14:paraId="4BC56702" w14:textId="347725B0" w:rsidR="00A44581" w:rsidRDefault="00EE362E" w:rsidP="00A44581">
      <w:pPr>
        <w:pStyle w:val="Ttulo2"/>
        <w:spacing w:after="120" w:line="240" w:lineRule="auto"/>
      </w:pPr>
      <w:r w:rsidRPr="00EE362E">
        <w:lastRenderedPageBreak/>
        <w:t>PLANTARUM: UMA APLICAÇÃO ANDROID PARA</w:t>
      </w:r>
      <w:r w:rsidR="00A44581">
        <w:t xml:space="preserve"> </w:t>
      </w:r>
      <w:r w:rsidRPr="00EE362E">
        <w:t>CONSULTAS DE PLANTAS</w:t>
      </w:r>
    </w:p>
    <w:p w14:paraId="38B974EF" w14:textId="52B2FBE8" w:rsidR="008E75A3" w:rsidRPr="00424565" w:rsidRDefault="00DB1EF7" w:rsidP="00424565">
      <w:pPr>
        <w:pStyle w:val="TF-TEXTO"/>
      </w:pPr>
      <w:r>
        <w:t xml:space="preserve">O trabalho desenvolvido por </w:t>
      </w:r>
      <w:proofErr w:type="spellStart"/>
      <w:r>
        <w:t>Bortolon</w:t>
      </w:r>
      <w:proofErr w:type="spellEnd"/>
      <w:r>
        <w:t xml:space="preserve"> (2014) tem como principal objetivo a disponibilização de um aplicativo Android que consiga interagir com um </w:t>
      </w:r>
      <w:r w:rsidRPr="00DB1EF7">
        <w:rPr>
          <w:i/>
          <w:iCs/>
        </w:rPr>
        <w:t>webservice</w:t>
      </w:r>
      <w:r>
        <w:rPr>
          <w:i/>
          <w:iCs/>
        </w:rPr>
        <w:t xml:space="preserve"> </w:t>
      </w:r>
      <w:r>
        <w:t>para realizar o cadastro e classificação de espécies de plantas.</w:t>
      </w:r>
      <w:r w:rsidR="00E0322A">
        <w:t xml:space="preserve"> </w:t>
      </w:r>
      <w:r w:rsidR="00EF79B3">
        <w:t xml:space="preserve">Para </w:t>
      </w:r>
      <w:r w:rsidR="00EF79B3" w:rsidRPr="003A4425">
        <w:t>isso</w:t>
      </w:r>
      <w:r w:rsidR="008E75A3" w:rsidRPr="003A4425">
        <w:t>,</w:t>
      </w:r>
      <w:r w:rsidR="00EF79B3" w:rsidRPr="003A4425">
        <w:t xml:space="preserve"> </w:t>
      </w:r>
      <w:r w:rsidR="003D44A0">
        <w:t xml:space="preserve">conforme demonstrado na </w:t>
      </w:r>
      <w:r w:rsidR="003D44A0">
        <w:fldChar w:fldCharType="begin"/>
      </w:r>
      <w:r w:rsidR="003D44A0">
        <w:instrText xml:space="preserve"> REF _Ref52153807 \h </w:instrText>
      </w:r>
      <w:r w:rsidR="003D44A0">
        <w:fldChar w:fldCharType="separate"/>
      </w:r>
      <w:r w:rsidR="003D44A0">
        <w:t xml:space="preserve">Figura </w:t>
      </w:r>
      <w:r w:rsidR="003D44A0">
        <w:rPr>
          <w:noProof/>
        </w:rPr>
        <w:t>1</w:t>
      </w:r>
      <w:r w:rsidR="003D44A0">
        <w:fldChar w:fldCharType="end"/>
      </w:r>
      <w:r w:rsidR="003D44A0">
        <w:t xml:space="preserve">, </w:t>
      </w:r>
      <w:r w:rsidR="00EF79B3" w:rsidRPr="003A4425">
        <w:t xml:space="preserve">o aplicativo permite ao usuário </w:t>
      </w:r>
      <w:r w:rsidR="008E75A3" w:rsidRPr="003A4425">
        <w:t>capturar</w:t>
      </w:r>
      <w:r w:rsidR="00EF79B3" w:rsidRPr="003A4425">
        <w:t xml:space="preserve"> fotos com o celular e </w:t>
      </w:r>
      <w:r w:rsidR="008E75A3" w:rsidRPr="003A4425">
        <w:t xml:space="preserve">as </w:t>
      </w:r>
      <w:r w:rsidR="00EF79B3" w:rsidRPr="003A4425">
        <w:t>enviar para o servidor escolhendo se deseja fazer a classificação</w:t>
      </w:r>
      <w:r w:rsidR="008E75A3" w:rsidRPr="003A4425">
        <w:t xml:space="preserve">, </w:t>
      </w:r>
      <w:r w:rsidR="00EF79B3" w:rsidRPr="003A4425">
        <w:t>cadastrar uma amostra de uma espécie</w:t>
      </w:r>
      <w:r w:rsidR="008E75A3" w:rsidRPr="003A4425">
        <w:t xml:space="preserve"> já</w:t>
      </w:r>
      <w:r w:rsidR="00EF79B3" w:rsidRPr="003A4425">
        <w:t xml:space="preserve"> existe</w:t>
      </w:r>
      <w:r w:rsidR="008E75A3" w:rsidRPr="003A4425">
        <w:t>nte</w:t>
      </w:r>
      <w:r w:rsidR="00EF79B3">
        <w:t xml:space="preserve"> na base</w:t>
      </w:r>
      <w:r w:rsidR="00067F82">
        <w:t xml:space="preserve"> de dados</w:t>
      </w:r>
      <w:r w:rsidR="00EF79B3">
        <w:t xml:space="preserve"> ou adicionar uma nova. </w:t>
      </w:r>
    </w:p>
    <w:p w14:paraId="2DB7113A" w14:textId="177560F2" w:rsidR="00424565" w:rsidRDefault="00424565" w:rsidP="00424565">
      <w:pPr>
        <w:pStyle w:val="TF-LEGENDA"/>
      </w:pPr>
      <w:bookmarkStart w:id="60" w:name="_Ref52153807"/>
      <w:r>
        <w:t xml:space="preserve">Figura </w:t>
      </w:r>
      <w:fldSimple w:instr=" SEQ Figura \* ARABIC ">
        <w:r w:rsidR="00E903F8">
          <w:rPr>
            <w:noProof/>
          </w:rPr>
          <w:t>1</w:t>
        </w:r>
      </w:fldSimple>
      <w:bookmarkEnd w:id="60"/>
      <w:r>
        <w:t xml:space="preserve"> - Aplicativo Plantarum</w:t>
      </w:r>
    </w:p>
    <w:p w14:paraId="6ABB1D54" w14:textId="77777777" w:rsidR="0036581E" w:rsidRDefault="0036581E" w:rsidP="00424565">
      <w:pPr>
        <w:pStyle w:val="TF-FIGURA"/>
      </w:pPr>
      <w:r w:rsidRPr="00424565">
        <w:rPr>
          <w:noProof/>
          <w:bdr w:val="single" w:sz="4" w:space="0" w:color="auto"/>
        </w:rPr>
        <w:drawing>
          <wp:inline distT="0" distB="0" distL="0" distR="0" wp14:anchorId="3F99B442" wp14:editId="06A50D10">
            <wp:extent cx="3934374" cy="3477110"/>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4374" cy="3477110"/>
                    </a:xfrm>
                    <a:prstGeom prst="rect">
                      <a:avLst/>
                    </a:prstGeom>
                  </pic:spPr>
                </pic:pic>
              </a:graphicData>
            </a:graphic>
          </wp:inline>
        </w:drawing>
      </w:r>
    </w:p>
    <w:p w14:paraId="6703ADED" w14:textId="502A3A13" w:rsidR="008E75A3" w:rsidRDefault="00424565" w:rsidP="00424565">
      <w:pPr>
        <w:pStyle w:val="TF-FONTE"/>
      </w:pPr>
      <w:r w:rsidRPr="00537338">
        <w:t>Fonte:</w:t>
      </w:r>
      <w:r w:rsidR="00537338" w:rsidRPr="00537338">
        <w:t xml:space="preserve"> </w:t>
      </w:r>
      <w:proofErr w:type="spellStart"/>
      <w:r w:rsidR="00537338" w:rsidRPr="00537338">
        <w:t>Bortolon</w:t>
      </w:r>
      <w:proofErr w:type="spellEnd"/>
      <w:r w:rsidR="00537338" w:rsidRPr="00537338">
        <w:t xml:space="preserve"> (2014, p. 53)</w:t>
      </w:r>
      <w:ins w:id="61" w:author="Mauricio Capobianco Lopes" w:date="2020-10-08T18:24:00Z">
        <w:r w:rsidR="00B5548D">
          <w:t>.</w:t>
        </w:r>
      </w:ins>
    </w:p>
    <w:p w14:paraId="62C20B6A" w14:textId="7506D932" w:rsidR="00E0322A" w:rsidRDefault="00E0322A" w:rsidP="00E0322A">
      <w:pPr>
        <w:pStyle w:val="TF-TEXTO"/>
      </w:pPr>
      <w:r>
        <w:t>O projeto foi dividido em duas partes, a primeira responsável pelo aplicativo</w:t>
      </w:r>
      <w:r w:rsidR="00EF79B3">
        <w:t xml:space="preserve"> móvel</w:t>
      </w:r>
      <w:r>
        <w:t xml:space="preserve"> foi desenvolvida em Java voltado para Android. A outra</w:t>
      </w:r>
      <w:r w:rsidR="00EF79B3">
        <w:t>,</w:t>
      </w:r>
      <w:r>
        <w:t xml:space="preserve"> </w:t>
      </w:r>
      <w:r w:rsidR="00EF79B3">
        <w:t xml:space="preserve">o </w:t>
      </w:r>
      <w:r>
        <w:t>servidor</w:t>
      </w:r>
      <w:r w:rsidR="00EF79B3">
        <w:t>,</w:t>
      </w:r>
      <w:r>
        <w:t xml:space="preserve"> é responsável por fazer a comunicação com a parte </w:t>
      </w:r>
      <w:r w:rsidR="00EF79B3">
        <w:t>móvel</w:t>
      </w:r>
      <w:r>
        <w:t xml:space="preserve"> através de requisições e respostas em formato JSON, além também de fazer a ligação com </w:t>
      </w:r>
      <w:ins w:id="62" w:author="Mauricio Capobianco Lopes" w:date="2020-10-08T17:32:00Z">
        <w:r w:rsidR="00DF047F">
          <w:t xml:space="preserve">a </w:t>
        </w:r>
      </w:ins>
      <w:r>
        <w:t>API Plantarum</w:t>
      </w:r>
      <w:r w:rsidR="00067F82">
        <w:t>, responsável pela classificação das espécies a partir das características das folhas das árvores</w:t>
      </w:r>
      <w:r>
        <w:t xml:space="preserve">. </w:t>
      </w:r>
      <w:r w:rsidR="00067F82">
        <w:t>O servidor</w:t>
      </w:r>
      <w:r>
        <w:t xml:space="preserve"> foi </w:t>
      </w:r>
      <w:r w:rsidR="00067F82">
        <w:t>construído</w:t>
      </w:r>
      <w:r w:rsidR="00FA633E">
        <w:t xml:space="preserve"> utilizando a linguagem C# com o framework .Net 4.0 e o modelo de desenvolvimento </w:t>
      </w:r>
      <w:commentRangeStart w:id="63"/>
      <w:r w:rsidR="00FA633E" w:rsidRPr="00FA633E">
        <w:rPr>
          <w:i/>
          <w:iCs/>
        </w:rPr>
        <w:t xml:space="preserve">Windows Communication Foundation </w:t>
      </w:r>
      <w:commentRangeEnd w:id="63"/>
      <w:r w:rsidR="00DF047F">
        <w:rPr>
          <w:rStyle w:val="Refdecomentrio"/>
        </w:rPr>
        <w:commentReference w:id="63"/>
      </w:r>
      <w:r w:rsidR="00FA633E">
        <w:t>(WCF). Além da aplicação móvel e do servidor</w:t>
      </w:r>
      <w:r w:rsidR="00FA633E" w:rsidRPr="007151FE">
        <w:t xml:space="preserve">, </w:t>
      </w:r>
      <w:proofErr w:type="spellStart"/>
      <w:r w:rsidR="00FA633E" w:rsidRPr="007151FE">
        <w:t>Bortolon</w:t>
      </w:r>
      <w:proofErr w:type="spellEnd"/>
      <w:r w:rsidR="00FA633E" w:rsidRPr="007151FE">
        <w:t xml:space="preserve"> (2014) também</w:t>
      </w:r>
      <w:r w:rsidR="00FA633E">
        <w:t xml:space="preserve"> realizou melhorias na API Plantarum, adicionando novas características </w:t>
      </w:r>
      <w:del w:id="64" w:author="Mauricio Capobianco Lopes" w:date="2020-10-08T17:32:00Z">
        <w:r w:rsidR="00FA633E" w:rsidDel="00DF047F">
          <w:delText xml:space="preserve">as </w:delText>
        </w:r>
      </w:del>
      <w:ins w:id="65" w:author="Mauricio Capobianco Lopes" w:date="2020-10-08T17:32:00Z">
        <w:r w:rsidR="00DF047F">
          <w:t xml:space="preserve">às </w:t>
        </w:r>
      </w:ins>
      <w:r w:rsidR="00FA633E">
        <w:t>folhas</w:t>
      </w:r>
      <w:r w:rsidR="00EF79B3">
        <w:t xml:space="preserve"> </w:t>
      </w:r>
      <w:r w:rsidR="00B9283E">
        <w:t>seguindo</w:t>
      </w:r>
      <w:r w:rsidR="00EF79B3">
        <w:t xml:space="preserve"> </w:t>
      </w:r>
      <w:r w:rsidR="000D4BC4">
        <w:t>alguns estudos</w:t>
      </w:r>
      <w:r w:rsidR="00FA633E">
        <w:t>.</w:t>
      </w:r>
    </w:p>
    <w:p w14:paraId="593BD264" w14:textId="4D7DB987" w:rsidR="00187284" w:rsidRDefault="0036581E" w:rsidP="00573D78">
      <w:pPr>
        <w:pStyle w:val="TF-TEXTO"/>
      </w:pPr>
      <w:r>
        <w:t>A aplicação foi testada em dois cenários</w:t>
      </w:r>
      <w:ins w:id="66" w:author="Mauricio Capobianco Lopes" w:date="2020-10-08T17:33:00Z">
        <w:r w:rsidR="00DF047F">
          <w:t xml:space="preserve">. </w:t>
        </w:r>
      </w:ins>
      <w:del w:id="67" w:author="Mauricio Capobianco Lopes" w:date="2020-10-08T17:33:00Z">
        <w:r w:rsidDel="00DF047F">
          <w:delText xml:space="preserve">, </w:delText>
        </w:r>
      </w:del>
      <w:ins w:id="68" w:author="Mauricio Capobianco Lopes" w:date="2020-10-08T17:33:00Z">
        <w:r w:rsidR="00DF047F">
          <w:t>N</w:t>
        </w:r>
      </w:ins>
      <w:del w:id="69" w:author="Mauricio Capobianco Lopes" w:date="2020-10-08T17:33:00Z">
        <w:r w:rsidDel="00DF047F">
          <w:delText>n</w:delText>
        </w:r>
      </w:del>
      <w:r>
        <w:t>o primeiro foi utilizado um banco de imagens. O teste inicial apresentou alguns problemas de fatores externos</w:t>
      </w:r>
      <w:r w:rsidR="003A4425">
        <w:t>,</w:t>
      </w:r>
      <w:r>
        <w:t xml:space="preserve"> como iluminação e foco, mas que foram posteriormente ajustados </w:t>
      </w:r>
      <w:r w:rsidR="003A4425">
        <w:t>para bateria de testes seguintes neste cenário</w:t>
      </w:r>
      <w:r>
        <w:t>. De um total de 32 fotos submetidas</w:t>
      </w:r>
      <w:r w:rsidR="001F35B8" w:rsidRPr="003A4425">
        <w:t>,</w:t>
      </w:r>
      <w:r>
        <w:t xml:space="preserve"> o sistema não classificou </w:t>
      </w:r>
      <w:r w:rsidRPr="003A4425">
        <w:t xml:space="preserve">apenas </w:t>
      </w:r>
      <w:r w:rsidR="00425DCB" w:rsidRPr="003A4425">
        <w:t>duas</w:t>
      </w:r>
      <w:r w:rsidRPr="003A4425">
        <w:t xml:space="preserve"> e </w:t>
      </w:r>
      <w:r w:rsidR="00425DCB" w:rsidRPr="003A4425">
        <w:t>atribuiu</w:t>
      </w:r>
      <w:r w:rsidRPr="003A4425">
        <w:t xml:space="preserve"> falso positivo para outr</w:t>
      </w:r>
      <w:r w:rsidR="00425DCB" w:rsidRPr="003A4425">
        <w:t>a</w:t>
      </w:r>
      <w:r w:rsidRPr="003A4425">
        <w:t xml:space="preserve">s </w:t>
      </w:r>
      <w:r w:rsidR="00425DCB" w:rsidRPr="003A4425">
        <w:t>quatro</w:t>
      </w:r>
      <w:r>
        <w:t xml:space="preserve">. </w:t>
      </w:r>
      <w:r w:rsidR="00425DCB" w:rsidRPr="003A4425">
        <w:t>Em</w:t>
      </w:r>
      <w:r w:rsidR="00425DCB">
        <w:t xml:space="preserve"> u</w:t>
      </w:r>
      <w:r>
        <w:t xml:space="preserve">m </w:t>
      </w:r>
      <w:r w:rsidR="003A4425">
        <w:t>terceiro</w:t>
      </w:r>
      <w:r>
        <w:t xml:space="preserve"> teste </w:t>
      </w:r>
      <w:r w:rsidR="003A4425">
        <w:t xml:space="preserve">no cenário, </w:t>
      </w:r>
      <w:r>
        <w:t xml:space="preserve">as imagens não reconhecidas, assim como as que </w:t>
      </w:r>
      <w:r w:rsidRPr="003A4425">
        <w:t>acusaram</w:t>
      </w:r>
      <w:r w:rsidR="00E84EE5" w:rsidRPr="003A4425">
        <w:t xml:space="preserve"> falso positivo</w:t>
      </w:r>
      <w:ins w:id="70" w:author="Mauricio Capobianco Lopes" w:date="2020-10-08T17:34:00Z">
        <w:r w:rsidR="00DF047F">
          <w:t>,</w:t>
        </w:r>
      </w:ins>
      <w:r>
        <w:t xml:space="preserve"> foram adicionadas </w:t>
      </w:r>
      <w:r w:rsidR="00E84EE5" w:rsidRPr="003A4425">
        <w:t>à</w:t>
      </w:r>
      <w:r>
        <w:t xml:space="preserve"> base</w:t>
      </w:r>
      <w:r w:rsidR="00067F82">
        <w:t xml:space="preserve"> de dados</w:t>
      </w:r>
      <w:r>
        <w:t xml:space="preserve"> e como </w:t>
      </w:r>
      <w:r w:rsidR="003A4425" w:rsidRPr="003A4425">
        <w:t>resultado</w:t>
      </w:r>
      <w:r w:rsidRPr="003A4425">
        <w:t xml:space="preserve"> </w:t>
      </w:r>
      <w:r w:rsidR="001F35B8" w:rsidRPr="003A4425">
        <w:t xml:space="preserve">todas as </w:t>
      </w:r>
      <w:r w:rsidRPr="003A4425">
        <w:t>32</w:t>
      </w:r>
      <w:r>
        <w:t xml:space="preserve"> imagens foram reconhecidas, </w:t>
      </w:r>
      <w:r w:rsidR="001F35B8" w:rsidRPr="003A4425">
        <w:t xml:space="preserve">com o aplicativo </w:t>
      </w:r>
      <w:r w:rsidRPr="003A4425">
        <w:t>acusando falso positivo em apenas uma</w:t>
      </w:r>
      <w:r w:rsidR="001F35B8" w:rsidRPr="003A4425">
        <w:t xml:space="preserve"> delas</w:t>
      </w:r>
      <w:r>
        <w:t xml:space="preserve"> </w:t>
      </w:r>
      <w:r w:rsidR="00561285" w:rsidRPr="0030725F">
        <w:t>(BORTOLON, 2014).</w:t>
      </w:r>
      <w:r w:rsidR="00067F82">
        <w:t xml:space="preserve"> </w:t>
      </w:r>
      <w:r w:rsidRPr="003A4425">
        <w:t>No segundo cenário</w:t>
      </w:r>
      <w:r w:rsidR="001A1B90" w:rsidRPr="003A4425">
        <w:t xml:space="preserve">, que também apresentou problemas externos que </w:t>
      </w:r>
      <w:r w:rsidR="001A1B90" w:rsidRPr="00DF047F">
        <w:rPr>
          <w:highlight w:val="yellow"/>
          <w:rPrChange w:id="71" w:author="Mauricio Capobianco Lopes" w:date="2020-10-08T17:34:00Z">
            <w:rPr/>
          </w:rPrChange>
        </w:rPr>
        <w:t>foram</w:t>
      </w:r>
      <w:r w:rsidR="001A1B90" w:rsidRPr="003A4425">
        <w:t xml:space="preserve"> ajustados posteriormente</w:t>
      </w:r>
      <w:r w:rsidR="00561285" w:rsidRPr="003A4425">
        <w:t>,</w:t>
      </w:r>
      <w:r w:rsidRPr="003A4425">
        <w:t xml:space="preserve"> </w:t>
      </w:r>
      <w:r w:rsidRPr="00DF047F">
        <w:rPr>
          <w:highlight w:val="yellow"/>
          <w:rPrChange w:id="72" w:author="Mauricio Capobianco Lopes" w:date="2020-10-08T17:34:00Z">
            <w:rPr/>
          </w:rPrChange>
        </w:rPr>
        <w:t>foram</w:t>
      </w:r>
      <w:r w:rsidRPr="003A4425">
        <w:t xml:space="preserve"> </w:t>
      </w:r>
      <w:r w:rsidR="001F35B8" w:rsidRPr="003A4425">
        <w:t>utilizadas</w:t>
      </w:r>
      <w:r w:rsidRPr="003A4425">
        <w:t xml:space="preserve"> fotos de espécies locais</w:t>
      </w:r>
      <w:r w:rsidR="001A1B90" w:rsidRPr="003A4425">
        <w:t>.</w:t>
      </w:r>
      <w:r w:rsidRPr="003A4425">
        <w:t xml:space="preserve"> O </w:t>
      </w:r>
      <w:r w:rsidR="003C1944" w:rsidRPr="003A4425">
        <w:t xml:space="preserve">resultado do teste </w:t>
      </w:r>
      <w:r w:rsidRPr="003A4425">
        <w:t xml:space="preserve">nesse cenário foi </w:t>
      </w:r>
      <w:commentRangeStart w:id="73"/>
      <w:r w:rsidRPr="003A4425">
        <w:t>excelente</w:t>
      </w:r>
      <w:commentRangeEnd w:id="73"/>
      <w:r w:rsidR="00DF047F">
        <w:rPr>
          <w:rStyle w:val="Refdecomentrio"/>
        </w:rPr>
        <w:commentReference w:id="73"/>
      </w:r>
      <w:r w:rsidRPr="003A4425">
        <w:t xml:space="preserve">, </w:t>
      </w:r>
      <w:r w:rsidR="00561285" w:rsidRPr="003A4425">
        <w:t>indicando</w:t>
      </w:r>
      <w:r w:rsidRPr="003A4425">
        <w:t xml:space="preserve"> apenas um falso positi</w:t>
      </w:r>
      <w:r w:rsidRPr="0030725F">
        <w:t>vo (BORTOLON, 2014).</w:t>
      </w:r>
    </w:p>
    <w:p w14:paraId="721C29E3" w14:textId="78FA6B9B" w:rsidR="0036581E" w:rsidRPr="00DB1EF7" w:rsidRDefault="00B9283E" w:rsidP="00E0322A">
      <w:pPr>
        <w:pStyle w:val="TF-TEXTO"/>
      </w:pPr>
      <w:r>
        <w:t>O autor aponta algumas limitações do trabalho</w:t>
      </w:r>
      <w:r w:rsidR="00561285">
        <w:t>,</w:t>
      </w:r>
      <w:r>
        <w:t xml:space="preserve"> que podem servir também </w:t>
      </w:r>
      <w:r w:rsidR="001A1B90">
        <w:t>como</w:t>
      </w:r>
      <w:r>
        <w:t xml:space="preserve"> extensões em caso de uma possível </w:t>
      </w:r>
      <w:r w:rsidRPr="003A4425">
        <w:t xml:space="preserve">implementação </w:t>
      </w:r>
      <w:r w:rsidR="00561285" w:rsidRPr="003A4425">
        <w:t>a partir</w:t>
      </w:r>
      <w:r w:rsidRPr="003A4425">
        <w:t xml:space="preserve"> dele</w:t>
      </w:r>
      <w:r>
        <w:t xml:space="preserve">, como a necessidade de um </w:t>
      </w:r>
      <w:r w:rsidRPr="003A4425">
        <w:t>a</w:t>
      </w:r>
      <w:r w:rsidR="00561285" w:rsidRPr="003A4425">
        <w:t>lto</w:t>
      </w:r>
      <w:r w:rsidR="00561285">
        <w:t xml:space="preserve"> </w:t>
      </w:r>
      <w:r>
        <w:t xml:space="preserve">contraste entre a folha e o fundo, a limitação da aplicação apenas rodar em telas com resolução de 1920x1080p, a dependência de uma base de dados previamente criada </w:t>
      </w:r>
      <w:r w:rsidR="007151FE">
        <w:t>n</w:t>
      </w:r>
      <w:r>
        <w:t xml:space="preserve">a API Plantarum e a impossibilidade de realizar a identificação de espécies a partir de fotos </w:t>
      </w:r>
      <w:r w:rsidR="00561285" w:rsidRPr="003A4425">
        <w:t>capturadas</w:t>
      </w:r>
      <w:r>
        <w:t xml:space="preserve"> fora do aplicativo.</w:t>
      </w:r>
    </w:p>
    <w:p w14:paraId="77BE4C06" w14:textId="6B934447" w:rsidR="00A44581" w:rsidRDefault="00EE362E" w:rsidP="00A44581">
      <w:pPr>
        <w:pStyle w:val="Ttulo2"/>
        <w:spacing w:after="120" w:line="240" w:lineRule="auto"/>
      </w:pPr>
      <w:r w:rsidRPr="00EE362E">
        <w:lastRenderedPageBreak/>
        <w:t>GAIA: DESENVOLVIMENTO DE SISTEMA BASEADO EM REALIDADE</w:t>
      </w:r>
      <w:r>
        <w:t xml:space="preserve"> </w:t>
      </w:r>
      <w:r w:rsidRPr="00EE362E">
        <w:t>AUMENTADA PARA AUXILIAR A ESCOLHA E CULTIVO DE PLANTAS</w:t>
      </w:r>
      <w:r>
        <w:t xml:space="preserve"> </w:t>
      </w:r>
      <w:r w:rsidRPr="00EE362E">
        <w:t>ORNAMENTAIS EM CENTROS DE PAISAGISMO</w:t>
      </w:r>
      <w:r w:rsidR="00A44581">
        <w:t xml:space="preserve"> </w:t>
      </w:r>
    </w:p>
    <w:p w14:paraId="5A777F89" w14:textId="51DEF2C0" w:rsidR="00A44581" w:rsidDel="00B5548D" w:rsidRDefault="0097575D" w:rsidP="00A44581">
      <w:pPr>
        <w:pStyle w:val="TF-TEXTO"/>
        <w:rPr>
          <w:del w:id="74" w:author="Mauricio Capobianco Lopes" w:date="2020-10-08T18:20:00Z"/>
        </w:rPr>
      </w:pPr>
      <w:r>
        <w:t>O trabalho de conclusão de curso de Oliveira e Prado (2018) objetiv</w:t>
      </w:r>
      <w:ins w:id="75" w:author="Mauricio Capobianco Lopes" w:date="2020-10-08T18:18:00Z">
        <w:r w:rsidR="00B5548D">
          <w:t>ou</w:t>
        </w:r>
      </w:ins>
      <w:del w:id="76" w:author="Mauricio Capobianco Lopes" w:date="2020-10-08T18:18:00Z">
        <w:r w:rsidDel="00B5548D">
          <w:delText>a</w:delText>
        </w:r>
      </w:del>
      <w:r>
        <w:t xml:space="preserve"> o desenvolvimento de um aplicativo Android </w:t>
      </w:r>
      <w:del w:id="77" w:author="Mauricio Capobianco Lopes" w:date="2020-10-08T18:19:00Z">
        <w:r w:rsidDel="00B5548D">
          <w:delText xml:space="preserve">que faça </w:delText>
        </w:r>
      </w:del>
      <w:ins w:id="78" w:author="Mauricio Capobianco Lopes" w:date="2020-10-08T18:19:00Z">
        <w:r w:rsidR="00B5548D">
          <w:t xml:space="preserve">com </w:t>
        </w:r>
      </w:ins>
      <w:r>
        <w:t xml:space="preserve">uso da Realidade Aumentada </w:t>
      </w:r>
      <w:r w:rsidR="005E1987" w:rsidRPr="000F3FB4">
        <w:t>visando</w:t>
      </w:r>
      <w:r>
        <w:t xml:space="preserve"> oferecer informações necessárias e confiáveis para auxiliar pessoas na escolha de flores e plantas ornamentais</w:t>
      </w:r>
      <w:r w:rsidR="003D44A0">
        <w:t xml:space="preserve">, conforme </w:t>
      </w:r>
      <w:r w:rsidR="003D44A0">
        <w:fldChar w:fldCharType="begin"/>
      </w:r>
      <w:r w:rsidR="003D44A0">
        <w:instrText xml:space="preserve"> REF _Ref52153774 \h </w:instrText>
      </w:r>
      <w:r w:rsidR="003D44A0">
        <w:fldChar w:fldCharType="separate"/>
      </w:r>
      <w:r w:rsidR="003D44A0">
        <w:t xml:space="preserve">Figura </w:t>
      </w:r>
      <w:r w:rsidR="003D44A0">
        <w:rPr>
          <w:noProof/>
        </w:rPr>
        <w:t>2</w:t>
      </w:r>
      <w:r w:rsidR="003D44A0">
        <w:fldChar w:fldCharType="end"/>
      </w:r>
      <w:r>
        <w:t>.</w:t>
      </w:r>
      <w:ins w:id="79" w:author="Mauricio Capobianco Lopes" w:date="2020-10-08T18:20:00Z">
        <w:r w:rsidR="00B5548D">
          <w:t xml:space="preserve"> </w:t>
        </w:r>
      </w:ins>
    </w:p>
    <w:p w14:paraId="626BB245" w14:textId="543F7455" w:rsidR="005E1987" w:rsidRDefault="008F4779" w:rsidP="00F76E8B">
      <w:pPr>
        <w:pStyle w:val="TF-TEXTO"/>
      </w:pPr>
      <w:r w:rsidRPr="000F3FB4">
        <w:t xml:space="preserve">Para </w:t>
      </w:r>
      <w:r w:rsidR="005E1987" w:rsidRPr="000F3FB4">
        <w:t xml:space="preserve">a </w:t>
      </w:r>
      <w:r w:rsidRPr="000F3FB4">
        <w:t xml:space="preserve">construção do projeto </w:t>
      </w:r>
      <w:r w:rsidR="005E1987" w:rsidRPr="000F3FB4">
        <w:t>optou-se</w:t>
      </w:r>
      <w:r w:rsidRPr="000F3FB4">
        <w:t xml:space="preserve"> pelo uso da </w:t>
      </w:r>
      <w:r w:rsidRPr="000F3FB4">
        <w:rPr>
          <w:i/>
          <w:iCs/>
        </w:rPr>
        <w:t xml:space="preserve">game </w:t>
      </w:r>
      <w:proofErr w:type="spellStart"/>
      <w:r w:rsidRPr="000F3FB4">
        <w:rPr>
          <w:i/>
          <w:iCs/>
        </w:rPr>
        <w:t>engine</w:t>
      </w:r>
      <w:proofErr w:type="spellEnd"/>
      <w:r w:rsidRPr="000F3FB4">
        <w:rPr>
          <w:i/>
          <w:iCs/>
        </w:rPr>
        <w:t xml:space="preserve"> </w:t>
      </w:r>
      <w:proofErr w:type="spellStart"/>
      <w:r w:rsidRPr="000F3FB4">
        <w:t>Unity</w:t>
      </w:r>
      <w:proofErr w:type="spellEnd"/>
      <w:r w:rsidRPr="000F3FB4">
        <w:t>, que faz uso da linguagem de programação C#</w:t>
      </w:r>
      <w:r w:rsidR="005E1987" w:rsidRPr="000F3FB4">
        <w:t xml:space="preserve"> </w:t>
      </w:r>
      <w:r w:rsidRPr="000F3FB4">
        <w:t>em conjunto com a SDK (</w:t>
      </w:r>
      <w:r w:rsidRPr="00B5548D">
        <w:rPr>
          <w:i/>
          <w:iCs/>
          <w:highlight w:val="yellow"/>
          <w:rPrChange w:id="80" w:author="Mauricio Capobianco Lopes" w:date="2020-10-08T18:20:00Z">
            <w:rPr>
              <w:i/>
              <w:iCs/>
            </w:rPr>
          </w:rPrChange>
        </w:rPr>
        <w:t xml:space="preserve">Software </w:t>
      </w:r>
      <w:proofErr w:type="spellStart"/>
      <w:r w:rsidRPr="00B5548D">
        <w:rPr>
          <w:i/>
          <w:iCs/>
          <w:highlight w:val="yellow"/>
          <w:rPrChange w:id="81" w:author="Mauricio Capobianco Lopes" w:date="2020-10-08T18:20:00Z">
            <w:rPr>
              <w:i/>
              <w:iCs/>
            </w:rPr>
          </w:rPrChange>
        </w:rPr>
        <w:t>Development</w:t>
      </w:r>
      <w:proofErr w:type="spellEnd"/>
      <w:r w:rsidRPr="00B5548D">
        <w:rPr>
          <w:i/>
          <w:iCs/>
          <w:highlight w:val="yellow"/>
          <w:rPrChange w:id="82" w:author="Mauricio Capobianco Lopes" w:date="2020-10-08T18:20:00Z">
            <w:rPr>
              <w:i/>
              <w:iCs/>
            </w:rPr>
          </w:rPrChange>
        </w:rPr>
        <w:t xml:space="preserve"> Kit</w:t>
      </w:r>
      <w:r w:rsidRPr="000F3FB4">
        <w:t>)</w:t>
      </w:r>
      <w:r w:rsidR="005E1987" w:rsidRPr="000F3FB4">
        <w:t xml:space="preserve"> </w:t>
      </w:r>
      <w:proofErr w:type="spellStart"/>
      <w:r w:rsidRPr="000F3FB4">
        <w:t>Vuforia</w:t>
      </w:r>
      <w:proofErr w:type="spellEnd"/>
      <w:r w:rsidRPr="000F3FB4">
        <w:t xml:space="preserve">, um dos principais </w:t>
      </w:r>
      <w:r w:rsidRPr="000F3FB4">
        <w:rPr>
          <w:i/>
          <w:iCs/>
        </w:rPr>
        <w:t>kits</w:t>
      </w:r>
      <w:r w:rsidRPr="000F3FB4">
        <w:t xml:space="preserve"> para o desenvolvimento voltado </w:t>
      </w:r>
      <w:ins w:id="83" w:author="Mauricio Capobianco Lopes" w:date="2020-10-08T18:20:00Z">
        <w:r w:rsidR="00B5548D">
          <w:t>à</w:t>
        </w:r>
      </w:ins>
      <w:del w:id="84" w:author="Mauricio Capobianco Lopes" w:date="2020-10-08T18:20:00Z">
        <w:r w:rsidRPr="000F3FB4" w:rsidDel="00B5548D">
          <w:delText>a</w:delText>
        </w:r>
      </w:del>
      <w:r w:rsidRPr="000F3FB4">
        <w:t xml:space="preserve"> </w:t>
      </w:r>
      <w:r w:rsidR="00221F7F">
        <w:t>Realidade Aumentada</w:t>
      </w:r>
      <w:r w:rsidRPr="000F3FB4">
        <w:t xml:space="preserve">. O </w:t>
      </w:r>
      <w:proofErr w:type="spellStart"/>
      <w:r w:rsidRPr="000F3FB4">
        <w:t>Vuforia</w:t>
      </w:r>
      <w:proofErr w:type="spellEnd"/>
      <w:r w:rsidRPr="000F3FB4">
        <w:t xml:space="preserve"> possui uma variedade </w:t>
      </w:r>
      <w:ins w:id="85" w:author="Mauricio Capobianco Lopes" w:date="2020-10-08T18:20:00Z">
        <w:r w:rsidR="00B5548D">
          <w:t xml:space="preserve">de </w:t>
        </w:r>
      </w:ins>
      <w:r w:rsidRPr="000F3FB4">
        <w:t>algoritmos de rastreamento</w:t>
      </w:r>
      <w:r w:rsidR="00CF26E5" w:rsidRPr="000F3FB4">
        <w:t xml:space="preserve"> para </w:t>
      </w:r>
      <w:r w:rsidR="009E2A54" w:rsidRPr="000F3FB4">
        <w:t>a</w:t>
      </w:r>
      <w:r w:rsidRPr="000F3FB4">
        <w:t>ncorar os elementos virtuais ao mundo real</w:t>
      </w:r>
      <w:r w:rsidR="000F3FB4" w:rsidRPr="000F3FB4">
        <w:t>.</w:t>
      </w:r>
      <w:r w:rsidRPr="000F3FB4">
        <w:t xml:space="preserve"> </w:t>
      </w:r>
      <w:r w:rsidR="000F3FB4" w:rsidRPr="000F3FB4">
        <w:t>P</w:t>
      </w:r>
      <w:r w:rsidRPr="000F3FB4">
        <w:t>or</w:t>
      </w:r>
      <w:r>
        <w:t xml:space="preserve"> meio de rastreamento do formato de objetos (</w:t>
      </w:r>
      <w:proofErr w:type="spellStart"/>
      <w:r w:rsidRPr="00B5548D">
        <w:rPr>
          <w:i/>
          <w:iCs/>
          <w:highlight w:val="yellow"/>
          <w:rPrChange w:id="86" w:author="Mauricio Capobianco Lopes" w:date="2020-10-08T18:22:00Z">
            <w:rPr>
              <w:i/>
              <w:iCs/>
            </w:rPr>
          </w:rPrChange>
        </w:rPr>
        <w:t>Model</w:t>
      </w:r>
      <w:proofErr w:type="spellEnd"/>
      <w:r w:rsidRPr="00B5548D">
        <w:rPr>
          <w:i/>
          <w:iCs/>
          <w:highlight w:val="yellow"/>
          <w:rPrChange w:id="87" w:author="Mauricio Capobianco Lopes" w:date="2020-10-08T18:22:00Z">
            <w:rPr>
              <w:i/>
              <w:iCs/>
            </w:rPr>
          </w:rPrChange>
        </w:rPr>
        <w:t xml:space="preserve"> Target</w:t>
      </w:r>
      <w:r>
        <w:t>), rastreamento por imagens planas (</w:t>
      </w:r>
      <w:proofErr w:type="spellStart"/>
      <w:r w:rsidRPr="00B5548D">
        <w:rPr>
          <w:i/>
          <w:iCs/>
          <w:highlight w:val="yellow"/>
          <w:rPrChange w:id="88" w:author="Mauricio Capobianco Lopes" w:date="2020-10-08T18:22:00Z">
            <w:rPr>
              <w:i/>
              <w:iCs/>
            </w:rPr>
          </w:rPrChange>
        </w:rPr>
        <w:t>Image</w:t>
      </w:r>
      <w:proofErr w:type="spellEnd"/>
      <w:r w:rsidRPr="00B5548D">
        <w:rPr>
          <w:i/>
          <w:iCs/>
          <w:highlight w:val="yellow"/>
          <w:rPrChange w:id="89" w:author="Mauricio Capobianco Lopes" w:date="2020-10-08T18:22:00Z">
            <w:rPr>
              <w:i/>
              <w:iCs/>
            </w:rPr>
          </w:rPrChange>
        </w:rPr>
        <w:t xml:space="preserve"> Target</w:t>
      </w:r>
      <w:r>
        <w:t>)</w:t>
      </w:r>
      <w:r w:rsidR="009651EF">
        <w:t>,</w:t>
      </w:r>
      <w:r>
        <w:t xml:space="preserve"> por meio de códigos mesclados em conjunto de logomarcas de empresas (</w:t>
      </w:r>
      <w:proofErr w:type="spellStart"/>
      <w:r w:rsidRPr="00B5548D">
        <w:rPr>
          <w:i/>
          <w:iCs/>
          <w:highlight w:val="yellow"/>
          <w:rPrChange w:id="90" w:author="Mauricio Capobianco Lopes" w:date="2020-10-08T18:22:00Z">
            <w:rPr>
              <w:i/>
              <w:iCs/>
            </w:rPr>
          </w:rPrChange>
        </w:rPr>
        <w:t>VuMarks</w:t>
      </w:r>
      <w:proofErr w:type="spellEnd"/>
      <w:r>
        <w:t>)</w:t>
      </w:r>
      <w:r w:rsidR="009651EF">
        <w:t xml:space="preserve"> e através do escaneamento 3D do objeto a ser rastreado (</w:t>
      </w:r>
      <w:commentRangeStart w:id="91"/>
      <w:proofErr w:type="spellStart"/>
      <w:r w:rsidR="009651EF" w:rsidRPr="009651EF">
        <w:rPr>
          <w:i/>
          <w:iCs/>
        </w:rPr>
        <w:t>Object</w:t>
      </w:r>
      <w:proofErr w:type="spellEnd"/>
      <w:r w:rsidR="009651EF" w:rsidRPr="009651EF">
        <w:rPr>
          <w:i/>
          <w:iCs/>
        </w:rPr>
        <w:t xml:space="preserve"> </w:t>
      </w:r>
      <w:proofErr w:type="spellStart"/>
      <w:r w:rsidR="009651EF" w:rsidRPr="009651EF">
        <w:rPr>
          <w:i/>
          <w:iCs/>
        </w:rPr>
        <w:t>Recognition</w:t>
      </w:r>
      <w:commentRangeEnd w:id="91"/>
      <w:proofErr w:type="spellEnd"/>
      <w:r w:rsidR="00B5548D">
        <w:rPr>
          <w:rStyle w:val="Refdecomentrio"/>
        </w:rPr>
        <w:commentReference w:id="91"/>
      </w:r>
      <w:r w:rsidR="009651EF">
        <w:t>)</w:t>
      </w:r>
      <w:r w:rsidR="00F76E8B">
        <w:t xml:space="preserve"> </w:t>
      </w:r>
      <w:r w:rsidR="00F76E8B" w:rsidRPr="0030725F">
        <w:t>(OLIVEIRA; PRADO 2018</w:t>
      </w:r>
      <w:commentRangeStart w:id="92"/>
      <w:r w:rsidR="00F76E8B" w:rsidRPr="0030725F">
        <w:t>).</w:t>
      </w:r>
      <w:r w:rsidR="009651EF">
        <w:t xml:space="preserve"> </w:t>
      </w:r>
      <w:commentRangeEnd w:id="92"/>
      <w:r w:rsidR="00B5548D">
        <w:rPr>
          <w:rStyle w:val="Refdecomentrio"/>
        </w:rPr>
        <w:commentReference w:id="92"/>
      </w:r>
    </w:p>
    <w:p w14:paraId="0D6AD377" w14:textId="770FBFEA" w:rsidR="005E1987" w:rsidRPr="00424565" w:rsidRDefault="009E2A54" w:rsidP="00424565">
      <w:pPr>
        <w:pStyle w:val="TF-TEXTO"/>
      </w:pPr>
      <w:r w:rsidRPr="00F318FD">
        <w:t>A</w:t>
      </w:r>
      <w:r w:rsidR="009651EF" w:rsidRPr="00F318FD">
        <w:t xml:space="preserve"> opção escolhida</w:t>
      </w:r>
      <w:r w:rsidRPr="00F318FD">
        <w:t xml:space="preserve"> para o trabalho</w:t>
      </w:r>
      <w:r w:rsidR="009651EF" w:rsidRPr="00F318FD">
        <w:t xml:space="preserve"> foi o </w:t>
      </w:r>
      <w:proofErr w:type="spellStart"/>
      <w:r w:rsidR="009651EF" w:rsidRPr="00B5548D">
        <w:rPr>
          <w:i/>
          <w:iCs/>
          <w:highlight w:val="yellow"/>
          <w:rPrChange w:id="93" w:author="Mauricio Capobianco Lopes" w:date="2020-10-08T18:22:00Z">
            <w:rPr>
              <w:i/>
              <w:iCs/>
            </w:rPr>
          </w:rPrChange>
        </w:rPr>
        <w:t>VuMarks</w:t>
      </w:r>
      <w:proofErr w:type="spellEnd"/>
      <w:r w:rsidR="009651EF" w:rsidRPr="00F318FD">
        <w:rPr>
          <w:i/>
          <w:iCs/>
        </w:rPr>
        <w:t xml:space="preserve">, </w:t>
      </w:r>
      <w:r w:rsidR="009651EF" w:rsidRPr="00F318FD">
        <w:t>criando</w:t>
      </w:r>
      <w:r w:rsidR="005E1987" w:rsidRPr="00F318FD">
        <w:t>-se</w:t>
      </w:r>
      <w:r w:rsidR="009651EF" w:rsidRPr="00F318FD">
        <w:t xml:space="preserve"> os marcadores por bases</w:t>
      </w:r>
      <w:r w:rsidR="00F318FD" w:rsidRPr="00F318FD">
        <w:t xml:space="preserve"> </w:t>
      </w:r>
      <w:r w:rsidR="009651EF" w:rsidRPr="00F318FD">
        <w:t xml:space="preserve">no </w:t>
      </w:r>
      <w:proofErr w:type="spellStart"/>
      <w:r w:rsidR="009651EF" w:rsidRPr="00F318FD">
        <w:t>VuMark</w:t>
      </w:r>
      <w:proofErr w:type="spellEnd"/>
      <w:r w:rsidRPr="00F318FD">
        <w:t xml:space="preserve"> </w:t>
      </w:r>
      <w:proofErr w:type="spellStart"/>
      <w:r w:rsidR="009651EF" w:rsidRPr="00F318FD">
        <w:t>Database</w:t>
      </w:r>
      <w:proofErr w:type="spellEnd"/>
      <w:r w:rsidR="009651EF" w:rsidRPr="00F318FD">
        <w:rPr>
          <w:i/>
          <w:iCs/>
        </w:rPr>
        <w:t xml:space="preserve">, </w:t>
      </w:r>
      <w:r w:rsidR="009651EF" w:rsidRPr="00F318FD">
        <w:t>realizando</w:t>
      </w:r>
      <w:r w:rsidR="005E1987" w:rsidRPr="00F318FD">
        <w:t>-se</w:t>
      </w:r>
      <w:r w:rsidR="009651EF" w:rsidRPr="00F318FD">
        <w:t xml:space="preserve"> a separação de centros de paisagismos por </w:t>
      </w:r>
      <w:proofErr w:type="spellStart"/>
      <w:r w:rsidR="009651EF" w:rsidRPr="00F318FD">
        <w:rPr>
          <w:i/>
          <w:iCs/>
        </w:rPr>
        <w:t>database</w:t>
      </w:r>
      <w:r w:rsidR="00CF26E5" w:rsidRPr="00F318FD">
        <w:rPr>
          <w:i/>
          <w:iCs/>
        </w:rPr>
        <w:t>s</w:t>
      </w:r>
      <w:proofErr w:type="spellEnd"/>
      <w:r w:rsidR="009651EF" w:rsidRPr="00F318FD">
        <w:t xml:space="preserve"> e a de plantas por marcadores. Os objetos 3D do projeto foram criados </w:t>
      </w:r>
      <w:r w:rsidR="005E1987" w:rsidRPr="00F318FD">
        <w:t>através da utilização</w:t>
      </w:r>
      <w:r w:rsidR="009651EF" w:rsidRPr="00F318FD">
        <w:t xml:space="preserve"> </w:t>
      </w:r>
      <w:r w:rsidR="005E1987" w:rsidRPr="00F318FD">
        <w:t>d</w:t>
      </w:r>
      <w:r w:rsidR="009651EF" w:rsidRPr="00F318FD">
        <w:t>a ferramenta Autodesk Maya</w:t>
      </w:r>
      <w:del w:id="94" w:author="Mauricio Capobianco Lopes" w:date="2020-10-08T18:23:00Z">
        <w:r w:rsidR="009651EF" w:rsidRPr="00F318FD" w:rsidDel="00B5548D">
          <w:delText>,</w:delText>
        </w:r>
      </w:del>
      <w:r w:rsidR="009651EF" w:rsidRPr="00F318FD">
        <w:t xml:space="preserve"> e os dados sobre as plantas e seu cultivo foram armazenados no banco </w:t>
      </w:r>
      <w:proofErr w:type="spellStart"/>
      <w:r w:rsidR="009651EF" w:rsidRPr="00F318FD">
        <w:t>SQLite</w:t>
      </w:r>
      <w:proofErr w:type="spellEnd"/>
      <w:r w:rsidR="009651EF" w:rsidRPr="00F318FD">
        <w:t>, selecionando</w:t>
      </w:r>
      <w:r w:rsidR="005E1987" w:rsidRPr="00F318FD">
        <w:t>-se</w:t>
      </w:r>
      <w:r w:rsidR="009651EF" w:rsidRPr="00F318FD">
        <w:t xml:space="preserve"> os dados e o objeto 3D de acordo o identificador único de cada </w:t>
      </w:r>
      <w:proofErr w:type="spellStart"/>
      <w:r w:rsidR="009651EF" w:rsidRPr="00F318FD">
        <w:t>VuMark</w:t>
      </w:r>
      <w:proofErr w:type="spellEnd"/>
      <w:r w:rsidR="009651EF" w:rsidRPr="00F318FD">
        <w:t xml:space="preserve"> </w:t>
      </w:r>
      <w:r w:rsidR="009651EF" w:rsidRPr="0030725F">
        <w:t>(OLIVEIRA</w:t>
      </w:r>
      <w:r w:rsidR="0030725F" w:rsidRPr="0030725F">
        <w:t xml:space="preserve">; </w:t>
      </w:r>
      <w:r w:rsidR="009651EF" w:rsidRPr="0030725F">
        <w:t>PRADO 2018).</w:t>
      </w:r>
    </w:p>
    <w:p w14:paraId="1656C06E" w14:textId="7FDAEDF4" w:rsidR="00424565" w:rsidRDefault="00424565" w:rsidP="00424565">
      <w:pPr>
        <w:pStyle w:val="TF-LEGENDA"/>
      </w:pPr>
      <w:bookmarkStart w:id="95" w:name="_Ref52153774"/>
      <w:r>
        <w:t xml:space="preserve">Figura </w:t>
      </w:r>
      <w:fldSimple w:instr=" SEQ Figura \* ARABIC ">
        <w:r w:rsidR="00E903F8">
          <w:rPr>
            <w:noProof/>
          </w:rPr>
          <w:t>2</w:t>
        </w:r>
      </w:fldSimple>
      <w:bookmarkEnd w:id="95"/>
      <w:r>
        <w:t xml:space="preserve"> - Informações sobre a flor com o aplicativo GAIA</w:t>
      </w:r>
    </w:p>
    <w:p w14:paraId="6C36ECF0" w14:textId="25610F6C" w:rsidR="00311ECD" w:rsidRDefault="00311ECD" w:rsidP="00424565">
      <w:pPr>
        <w:pStyle w:val="TF-FIGURA"/>
      </w:pPr>
      <w:r w:rsidRPr="00424565">
        <w:rPr>
          <w:noProof/>
          <w:bdr w:val="single" w:sz="4" w:space="0" w:color="auto"/>
        </w:rPr>
        <w:drawing>
          <wp:inline distT="0" distB="0" distL="0" distR="0" wp14:anchorId="3753F9A6" wp14:editId="6AE2D8CD">
            <wp:extent cx="3546281" cy="3019880"/>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9346" cy="3039521"/>
                    </a:xfrm>
                    <a:prstGeom prst="rect">
                      <a:avLst/>
                    </a:prstGeom>
                  </pic:spPr>
                </pic:pic>
              </a:graphicData>
            </a:graphic>
          </wp:inline>
        </w:drawing>
      </w:r>
    </w:p>
    <w:p w14:paraId="17997795" w14:textId="1570B2FF" w:rsidR="005E1987" w:rsidRDefault="005E1987" w:rsidP="00424565">
      <w:pPr>
        <w:pStyle w:val="TF-FONTE"/>
      </w:pPr>
      <w:r w:rsidRPr="00E903F8">
        <w:t>Fonte:</w:t>
      </w:r>
      <w:r w:rsidR="00537338" w:rsidRPr="00E903F8">
        <w:t xml:space="preserve"> Oliveira e Prado (2018, p. 21)</w:t>
      </w:r>
      <w:commentRangeStart w:id="96"/>
      <w:ins w:id="97" w:author="Mauricio Capobianco Lopes" w:date="2020-10-08T18:24:00Z">
        <w:r w:rsidR="00B5548D">
          <w:t>.</w:t>
        </w:r>
        <w:commentRangeEnd w:id="96"/>
        <w:r w:rsidR="00B5548D">
          <w:rPr>
            <w:rStyle w:val="Refdecomentrio"/>
          </w:rPr>
          <w:commentReference w:id="96"/>
        </w:r>
      </w:ins>
    </w:p>
    <w:p w14:paraId="05E9BF60" w14:textId="624DE307" w:rsidR="00311ECD" w:rsidDel="00B5548D" w:rsidRDefault="00311ECD" w:rsidP="00A44581">
      <w:pPr>
        <w:pStyle w:val="TF-TEXTO"/>
        <w:rPr>
          <w:del w:id="98" w:author="Mauricio Capobianco Lopes" w:date="2020-10-08T18:24:00Z"/>
        </w:rPr>
      </w:pPr>
      <w:r>
        <w:t xml:space="preserve">Os autores apontam limitações encontradas </w:t>
      </w:r>
      <w:del w:id="99" w:author="Mauricio Capobianco Lopes" w:date="2020-10-08T18:23:00Z">
        <w:r w:rsidDel="00B5548D">
          <w:delText xml:space="preserve">ao </w:delText>
        </w:r>
      </w:del>
      <w:ins w:id="100" w:author="Mauricio Capobianco Lopes" w:date="2020-10-08T18:23:00Z">
        <w:r w:rsidR="00B5548D">
          <w:t xml:space="preserve">no </w:t>
        </w:r>
      </w:ins>
      <w:r>
        <w:t>decorrer do projeto</w:t>
      </w:r>
      <w:r w:rsidR="00CF26E5">
        <w:t>,</w:t>
      </w:r>
      <w:r>
        <w:t xml:space="preserve"> como a dificuldade de funcionamento do aplicativo em dispositivos com câmeras de baixa qualidade ou em condições de luminosidade baixa ou alta demais</w:t>
      </w:r>
      <w:ins w:id="101" w:author="Mauricio Capobianco Lopes" w:date="2020-10-08T18:23:00Z">
        <w:r w:rsidR="00B5548D">
          <w:t>, a</w:t>
        </w:r>
      </w:ins>
      <w:del w:id="102" w:author="Mauricio Capobianco Lopes" w:date="2020-10-08T18:23:00Z">
        <w:r w:rsidDel="00B5548D">
          <w:delText xml:space="preserve">. </w:delText>
        </w:r>
        <w:r w:rsidR="009E2A54" w:rsidRPr="00F318FD" w:rsidDel="00B5548D">
          <w:delText>A</w:delText>
        </w:r>
      </w:del>
      <w:r w:rsidR="009E2A54" w:rsidRPr="00F318FD">
        <w:t>ssim</w:t>
      </w:r>
      <w:r w:rsidRPr="00F318FD">
        <w:t xml:space="preserve"> como </w:t>
      </w:r>
      <w:r w:rsidR="009E2A54" w:rsidRPr="00F318FD">
        <w:t>fornecem</w:t>
      </w:r>
      <w:r w:rsidRPr="00F318FD">
        <w:t xml:space="preserve"> sugestões de extensões do projeto, como o uso da geolocalização para selecionar o estabelecimento da base de dados do </w:t>
      </w:r>
      <w:proofErr w:type="spellStart"/>
      <w:r w:rsidRPr="00F318FD">
        <w:t>VuMark</w:t>
      </w:r>
      <w:proofErr w:type="spellEnd"/>
      <w:r w:rsidRPr="00F318FD">
        <w:t xml:space="preserve">, que hoje é feita manualmente através de um menu </w:t>
      </w:r>
      <w:r w:rsidR="009E2A54" w:rsidRPr="00F318FD">
        <w:t>dentro do</w:t>
      </w:r>
      <w:r>
        <w:t xml:space="preserve"> aplicativo </w:t>
      </w:r>
      <w:r w:rsidRPr="0030725F">
        <w:t>(OLIVEIRA</w:t>
      </w:r>
      <w:r w:rsidR="0030725F" w:rsidRPr="0030725F">
        <w:t>;</w:t>
      </w:r>
      <w:r w:rsidRPr="0030725F">
        <w:t xml:space="preserve"> PRADO 2018).</w:t>
      </w:r>
      <w:ins w:id="103" w:author="Mauricio Capobianco Lopes" w:date="2020-10-08T18:23:00Z">
        <w:r w:rsidR="00B5548D">
          <w:t xml:space="preserve"> </w:t>
        </w:r>
      </w:ins>
    </w:p>
    <w:p w14:paraId="33371E51" w14:textId="0C6EE5C0" w:rsidR="009651EF" w:rsidRPr="00F318FD" w:rsidRDefault="00740A6D" w:rsidP="00A44581">
      <w:pPr>
        <w:pStyle w:val="TF-TEXTO"/>
      </w:pPr>
      <w:r>
        <w:t>Oliveira e Prado (2018) completam os objetivos iniciais do projeto, entregando ao usuário</w:t>
      </w:r>
      <w:r w:rsidR="000724DD">
        <w:t xml:space="preserve"> </w:t>
      </w:r>
      <w:r>
        <w:t xml:space="preserve">acesso </w:t>
      </w:r>
      <w:r w:rsidR="009E2A54" w:rsidRPr="00F318FD">
        <w:t>às</w:t>
      </w:r>
      <w:r w:rsidRPr="00F318FD">
        <w:t xml:space="preserve"> informações necessárias para tomada de decisão </w:t>
      </w:r>
      <w:r w:rsidR="002B1FA4" w:rsidRPr="00F318FD">
        <w:t xml:space="preserve">quanto </w:t>
      </w:r>
      <w:ins w:id="104" w:author="Mauricio Capobianco Lopes" w:date="2020-10-08T18:24:00Z">
        <w:r w:rsidR="00B5548D">
          <w:t>à</w:t>
        </w:r>
      </w:ins>
      <w:del w:id="105" w:author="Mauricio Capobianco Lopes" w:date="2020-10-08T18:24:00Z">
        <w:r w:rsidR="002B1FA4" w:rsidRPr="00F318FD" w:rsidDel="00B5548D">
          <w:delText>a</w:delText>
        </w:r>
      </w:del>
      <w:r>
        <w:t xml:space="preserve"> escolha das plantas ornamentais</w:t>
      </w:r>
      <w:r w:rsidR="000724DD">
        <w:t>,</w:t>
      </w:r>
      <w:r>
        <w:t xml:space="preserve"> enfatizando a satisfação </w:t>
      </w:r>
      <w:r w:rsidRPr="00F318FD">
        <w:t xml:space="preserve">no uso da </w:t>
      </w:r>
      <w:r w:rsidR="00221F7F">
        <w:t>Realidade Aumentada</w:t>
      </w:r>
      <w:r w:rsidRPr="00F318FD">
        <w:t xml:space="preserve"> para melhorar o mundo real através da inserção de informações geradas virtualmente. </w:t>
      </w:r>
    </w:p>
    <w:p w14:paraId="35648044" w14:textId="69C5F27C" w:rsidR="00A44581" w:rsidRPr="00F318FD" w:rsidRDefault="00EE362E" w:rsidP="00A44581">
      <w:pPr>
        <w:pStyle w:val="Ttulo2"/>
        <w:spacing w:after="120" w:line="240" w:lineRule="auto"/>
      </w:pPr>
      <w:r w:rsidRPr="00F318FD">
        <w:t>PLANTSNAP</w:t>
      </w:r>
      <w:r w:rsidR="00A44581" w:rsidRPr="00F318FD">
        <w:t xml:space="preserve"> </w:t>
      </w:r>
    </w:p>
    <w:p w14:paraId="6B996DD8" w14:textId="68B90D27" w:rsidR="00A44581" w:rsidRDefault="002B1FA4" w:rsidP="00E903F8">
      <w:pPr>
        <w:pStyle w:val="TF-TEXTO"/>
      </w:pPr>
      <w:r w:rsidRPr="00F318FD">
        <w:t>O</w:t>
      </w:r>
      <w:r>
        <w:t xml:space="preserve"> </w:t>
      </w:r>
      <w:proofErr w:type="spellStart"/>
      <w:r w:rsidR="00D1399F">
        <w:t>PlantSnap</w:t>
      </w:r>
      <w:proofErr w:type="spellEnd"/>
      <w:r w:rsidR="00D1399F">
        <w:t xml:space="preserve"> é um aplicativo </w:t>
      </w:r>
      <w:r w:rsidRPr="00F318FD">
        <w:t>que conta com</w:t>
      </w:r>
      <w:r w:rsidR="00534EFC" w:rsidRPr="00F318FD">
        <w:t xml:space="preserve"> 32 milhões de instalações</w:t>
      </w:r>
      <w:r w:rsidR="00D1399F" w:rsidRPr="00F318FD">
        <w:t xml:space="preserve"> </w:t>
      </w:r>
      <w:r w:rsidRPr="00F318FD">
        <w:t xml:space="preserve">e </w:t>
      </w:r>
      <w:r w:rsidR="008721AE" w:rsidRPr="00F318FD">
        <w:t>foi elaborado a partir</w:t>
      </w:r>
      <w:r w:rsidRPr="00F318FD">
        <w:t xml:space="preserve"> da </w:t>
      </w:r>
      <w:r w:rsidR="008721AE" w:rsidRPr="00F318FD">
        <w:t xml:space="preserve">falta de uma tecnologia para </w:t>
      </w:r>
      <w:r w:rsidRPr="00F318FD">
        <w:t>identificação de</w:t>
      </w:r>
      <w:r w:rsidR="008721AE" w:rsidRPr="00F318FD">
        <w:t xml:space="preserve"> plantas de </w:t>
      </w:r>
      <w:r w:rsidRPr="00F318FD">
        <w:t>forma</w:t>
      </w:r>
      <w:r w:rsidR="008721AE" w:rsidRPr="00F318FD">
        <w:t xml:space="preserve"> rápida, sem </w:t>
      </w:r>
      <w:r w:rsidRPr="00F318FD">
        <w:t xml:space="preserve">a necessidade </w:t>
      </w:r>
      <w:r w:rsidR="008721AE" w:rsidRPr="00F318FD">
        <w:t>de livros ou tenta</w:t>
      </w:r>
      <w:r w:rsidRPr="00F318FD">
        <w:t>tivas de</w:t>
      </w:r>
      <w:r w:rsidR="008721AE" w:rsidRPr="00F318FD">
        <w:t xml:space="preserve"> descrever </w:t>
      </w:r>
      <w:r w:rsidR="00534EFC" w:rsidRPr="00F318FD">
        <w:t xml:space="preserve">as características de </w:t>
      </w:r>
      <w:r w:rsidR="008721AE" w:rsidRPr="00F318FD">
        <w:t xml:space="preserve">uma planta </w:t>
      </w:r>
      <w:r w:rsidRPr="00F318FD">
        <w:t>ao</w:t>
      </w:r>
      <w:r w:rsidR="008721AE" w:rsidRPr="00F318FD">
        <w:t xml:space="preserve"> Google</w:t>
      </w:r>
      <w:r w:rsidR="00534EFC" w:rsidRPr="00F318FD">
        <w:t xml:space="preserve"> com </w:t>
      </w:r>
      <w:del w:id="106" w:author="Mauricio Capobianco Lopes" w:date="2020-10-08T18:26:00Z">
        <w:r w:rsidR="00534EFC" w:rsidRPr="00F318FD" w:rsidDel="00B5548D">
          <w:delText xml:space="preserve">esperanças </w:delText>
        </w:r>
      </w:del>
      <w:ins w:id="107" w:author="Mauricio Capobianco Lopes" w:date="2020-10-08T18:26:00Z">
        <w:r w:rsidR="00B5548D">
          <w:t>o intuito</w:t>
        </w:r>
        <w:r w:rsidR="00B5548D" w:rsidRPr="00F318FD">
          <w:t xml:space="preserve"> </w:t>
        </w:r>
      </w:ins>
      <w:r w:rsidR="00534EFC" w:rsidRPr="00F318FD">
        <w:t xml:space="preserve">de encontrar </w:t>
      </w:r>
      <w:r w:rsidRPr="00F318FD">
        <w:t>sua espécie</w:t>
      </w:r>
      <w:r w:rsidR="003C5BE1">
        <w:t xml:space="preserve"> (</w:t>
      </w:r>
      <w:r w:rsidR="003C5BE1" w:rsidRPr="00DD7B48">
        <w:t>P</w:t>
      </w:r>
      <w:r w:rsidR="003C5BE1">
        <w:t>LANTSNAP</w:t>
      </w:r>
      <w:r w:rsidR="003C5BE1" w:rsidRPr="00DD7B48">
        <w:t xml:space="preserve"> </w:t>
      </w:r>
      <w:r w:rsidR="003C5BE1">
        <w:t>INCORPORATED, 2020)</w:t>
      </w:r>
      <w:r w:rsidRPr="00F318FD">
        <w:t>.</w:t>
      </w:r>
      <w:r w:rsidR="008721AE">
        <w:t xml:space="preserve"> </w:t>
      </w:r>
      <w:r w:rsidR="00E903F8">
        <w:t xml:space="preserve">O </w:t>
      </w:r>
      <w:r w:rsidR="00E903F8" w:rsidRPr="00B5548D">
        <w:rPr>
          <w:highlight w:val="yellow"/>
          <w:rPrChange w:id="108" w:author="Mauricio Capobianco Lopes" w:date="2020-10-08T18:26:00Z">
            <w:rPr/>
          </w:rPrChange>
        </w:rPr>
        <w:t>aplicativo</w:t>
      </w:r>
      <w:r w:rsidR="00E903F8">
        <w:t xml:space="preserve"> </w:t>
      </w:r>
      <w:r w:rsidRPr="00F318FD">
        <w:t>visa</w:t>
      </w:r>
      <w:r w:rsidR="00D1399F" w:rsidRPr="00F318FD">
        <w:t xml:space="preserve"> reconectar as pessoas com a natureza e umas com as outras através de um </w:t>
      </w:r>
      <w:r w:rsidR="00D1399F" w:rsidRPr="00B5548D">
        <w:rPr>
          <w:highlight w:val="yellow"/>
          <w:rPrChange w:id="109" w:author="Mauricio Capobianco Lopes" w:date="2020-10-08T18:26:00Z">
            <w:rPr/>
          </w:rPrChange>
        </w:rPr>
        <w:t>aplicativo</w:t>
      </w:r>
      <w:r w:rsidR="00D1399F" w:rsidRPr="00F318FD">
        <w:t xml:space="preserve"> para celular capaz </w:t>
      </w:r>
      <w:r w:rsidRPr="00F318FD">
        <w:t>de identificar rapidamente</w:t>
      </w:r>
      <w:r>
        <w:t xml:space="preserve"> </w:t>
      </w:r>
      <w:r w:rsidR="00D1399F">
        <w:t xml:space="preserve">plantas, flores e </w:t>
      </w:r>
      <w:r w:rsidR="005C013C">
        <w:t xml:space="preserve">árvores, possibilitando </w:t>
      </w:r>
      <w:r>
        <w:t xml:space="preserve">que </w:t>
      </w:r>
      <w:r w:rsidR="00CF26E5">
        <w:t>os</w:t>
      </w:r>
      <w:r w:rsidR="00D1399F">
        <w:t xml:space="preserve"> usuários compartilh</w:t>
      </w:r>
      <w:r>
        <w:t>em</w:t>
      </w:r>
      <w:r w:rsidR="00D1399F">
        <w:t xml:space="preserve"> suas descobertas </w:t>
      </w:r>
      <w:r w:rsidR="005C013C">
        <w:t>na</w:t>
      </w:r>
      <w:r w:rsidR="00D1399F">
        <w:t xml:space="preserve"> natureza com out</w:t>
      </w:r>
      <w:r w:rsidR="005C013C">
        <w:t>ras pessoas</w:t>
      </w:r>
      <w:r w:rsidR="00D1399F">
        <w:t>.</w:t>
      </w:r>
      <w:r w:rsidR="00CF26E5">
        <w:t xml:space="preserve"> </w:t>
      </w:r>
      <w:r w:rsidR="00CF26E5" w:rsidRPr="00F318FD">
        <w:t>Por fim</w:t>
      </w:r>
      <w:r w:rsidR="005C013C" w:rsidRPr="00F318FD">
        <w:t>,</w:t>
      </w:r>
      <w:r w:rsidR="00CF26E5" w:rsidRPr="00F318FD">
        <w:t xml:space="preserve"> o aplicativo ainda conta com uma </w:t>
      </w:r>
      <w:r w:rsidR="005C013C" w:rsidRPr="00F318FD">
        <w:t>seção</w:t>
      </w:r>
      <w:r w:rsidR="00CF26E5" w:rsidRPr="00F318FD">
        <w:t xml:space="preserve"> em </w:t>
      </w:r>
      <w:r w:rsidR="00221F7F">
        <w:t>Realidade Aumentada</w:t>
      </w:r>
      <w:r w:rsidR="00CF26E5" w:rsidRPr="00F318FD">
        <w:t xml:space="preserve"> </w:t>
      </w:r>
      <w:commentRangeStart w:id="110"/>
      <w:r w:rsidR="00CF26E5" w:rsidRPr="00F318FD">
        <w:t xml:space="preserve">onde </w:t>
      </w:r>
      <w:commentRangeEnd w:id="110"/>
      <w:r w:rsidR="00B5548D">
        <w:rPr>
          <w:rStyle w:val="Refdecomentrio"/>
        </w:rPr>
        <w:commentReference w:id="110"/>
      </w:r>
      <w:r w:rsidR="00CF26E5" w:rsidRPr="00F318FD">
        <w:t>folhas ou flores são detectadas por meio de imagens da câmera e serve</w:t>
      </w:r>
      <w:r w:rsidR="005C013C" w:rsidRPr="00F318FD">
        <w:t>m</w:t>
      </w:r>
      <w:r w:rsidR="00CF26E5" w:rsidRPr="00F318FD">
        <w:t xml:space="preserve"> </w:t>
      </w:r>
      <w:r w:rsidR="00CF26E5" w:rsidRPr="00F318FD">
        <w:lastRenderedPageBreak/>
        <w:t xml:space="preserve">como </w:t>
      </w:r>
      <w:r w:rsidR="005C013C" w:rsidRPr="00F318FD">
        <w:t>â</w:t>
      </w:r>
      <w:r w:rsidR="00CF26E5" w:rsidRPr="00F318FD">
        <w:t>ncoras para a renderização de objetos 3D</w:t>
      </w:r>
      <w:r w:rsidR="003D44A0">
        <w:t xml:space="preserve">, como demonstrado na </w:t>
      </w:r>
      <w:r w:rsidR="003D44A0">
        <w:fldChar w:fldCharType="begin"/>
      </w:r>
      <w:r w:rsidR="003D44A0">
        <w:instrText xml:space="preserve"> REF _Ref52153684 \h </w:instrText>
      </w:r>
      <w:r w:rsidR="003D44A0">
        <w:fldChar w:fldCharType="separate"/>
      </w:r>
      <w:r w:rsidR="003D44A0">
        <w:t xml:space="preserve">Figura </w:t>
      </w:r>
      <w:r w:rsidR="003D44A0">
        <w:rPr>
          <w:noProof/>
        </w:rPr>
        <w:t>3</w:t>
      </w:r>
      <w:r w:rsidR="003D44A0">
        <w:fldChar w:fldCharType="end"/>
      </w:r>
      <w:r w:rsidR="003C5BE1">
        <w:t xml:space="preserve"> (</w:t>
      </w:r>
      <w:r w:rsidR="003C5BE1" w:rsidRPr="00DD7B48">
        <w:t>P</w:t>
      </w:r>
      <w:r w:rsidR="003C5BE1">
        <w:t>LANTSNAP</w:t>
      </w:r>
      <w:r w:rsidR="003C5BE1" w:rsidRPr="00DD7B48">
        <w:t xml:space="preserve"> </w:t>
      </w:r>
      <w:r w:rsidR="003C5BE1">
        <w:t>INCORPORATED, 2020)</w:t>
      </w:r>
      <w:r w:rsidR="00CF26E5" w:rsidRPr="00F318FD">
        <w:t>.</w:t>
      </w:r>
    </w:p>
    <w:p w14:paraId="5F26FBFA" w14:textId="314092D5" w:rsidR="00E903F8" w:rsidRDefault="00E903F8" w:rsidP="00E903F8">
      <w:pPr>
        <w:pStyle w:val="TF-LEGENDA"/>
      </w:pPr>
      <w:bookmarkStart w:id="111" w:name="_Ref52153684"/>
      <w:r>
        <w:t xml:space="preserve">Figura </w:t>
      </w:r>
      <w:fldSimple w:instr=" SEQ Figura \* ARABIC ">
        <w:r>
          <w:rPr>
            <w:noProof/>
          </w:rPr>
          <w:t>3</w:t>
        </w:r>
      </w:fldSimple>
      <w:bookmarkEnd w:id="111"/>
      <w:r>
        <w:t xml:space="preserve"> - Âncoras para renderização de objetos 3D.</w:t>
      </w:r>
    </w:p>
    <w:p w14:paraId="3E5BAB76" w14:textId="13B3F03F" w:rsidR="00E903F8" w:rsidRDefault="00E903F8" w:rsidP="00E903F8">
      <w:pPr>
        <w:pStyle w:val="TF-FIGURA"/>
      </w:pPr>
      <w:r w:rsidRPr="00E903F8">
        <w:rPr>
          <w:noProof/>
          <w:bdr w:val="single" w:sz="4" w:space="0" w:color="auto"/>
        </w:rPr>
        <w:drawing>
          <wp:inline distT="0" distB="0" distL="0" distR="0" wp14:anchorId="6C5C2A1C" wp14:editId="1ED83843">
            <wp:extent cx="1781092" cy="3166311"/>
            <wp:effectExtent l="0" t="0" r="0" b="0"/>
            <wp:docPr id="2" name="Imagem 2"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Padrão do plano de fund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8904" cy="3215753"/>
                    </a:xfrm>
                    <a:prstGeom prst="rect">
                      <a:avLst/>
                    </a:prstGeom>
                  </pic:spPr>
                </pic:pic>
              </a:graphicData>
            </a:graphic>
          </wp:inline>
        </w:drawing>
      </w:r>
    </w:p>
    <w:p w14:paraId="79145110" w14:textId="4A94CBA7" w:rsidR="00E903F8" w:rsidRPr="00324E22" w:rsidRDefault="00E903F8" w:rsidP="00E903F8">
      <w:pPr>
        <w:pStyle w:val="TF-FONTE"/>
      </w:pPr>
      <w:r w:rsidRPr="00324E22">
        <w:t xml:space="preserve">Fonte: </w:t>
      </w:r>
      <w:del w:id="112" w:author="Mauricio Capobianco Lopes" w:date="2020-10-08T18:27:00Z">
        <w:r w:rsidRPr="00B5548D" w:rsidDel="00B5548D">
          <w:rPr>
            <w:rPrChange w:id="113" w:author="Mauricio Capobianco Lopes" w:date="2020-10-08T18:27:00Z">
              <w:rPr>
                <w:i/>
                <w:iCs/>
              </w:rPr>
            </w:rPrChange>
          </w:rPr>
          <w:delText>print screen</w:delText>
        </w:r>
      </w:del>
      <w:ins w:id="114" w:author="Mauricio Capobianco Lopes" w:date="2020-10-08T18:27:00Z">
        <w:r w:rsidR="00B5548D" w:rsidRPr="00B5548D">
          <w:rPr>
            <w:rPrChange w:id="115" w:author="Mauricio Capobianco Lopes" w:date="2020-10-08T18:27:00Z">
              <w:rPr>
                <w:i/>
                <w:iCs/>
              </w:rPr>
            </w:rPrChange>
          </w:rPr>
          <w:t>digitalizado</w:t>
        </w:r>
      </w:ins>
      <w:r w:rsidRPr="00324E22">
        <w:t xml:space="preserve"> </w:t>
      </w:r>
      <w:r w:rsidR="00324E22" w:rsidRPr="00324E22">
        <w:t>do aplicativo</w:t>
      </w:r>
      <w:r w:rsidR="00324E22">
        <w:t xml:space="preserve"> </w:t>
      </w:r>
      <w:commentRangeStart w:id="116"/>
      <w:proofErr w:type="spellStart"/>
      <w:r w:rsidR="00324E22">
        <w:t>PlantSnap</w:t>
      </w:r>
      <w:commentRangeEnd w:id="116"/>
      <w:proofErr w:type="spellEnd"/>
      <w:r w:rsidR="00B5548D">
        <w:rPr>
          <w:rStyle w:val="Refdecomentrio"/>
        </w:rPr>
        <w:commentReference w:id="116"/>
      </w:r>
      <w:r w:rsidR="00324E22">
        <w:t>.</w:t>
      </w:r>
    </w:p>
    <w:p w14:paraId="397F7A16" w14:textId="4955A979" w:rsidR="00CF26E5" w:rsidRPr="008721AE" w:rsidRDefault="008721AE" w:rsidP="00F76E8B">
      <w:pPr>
        <w:pStyle w:val="TF-TEXTO"/>
      </w:pPr>
      <w:r>
        <w:t>Diferente de outros aplicativos com o mesmo objetivo, que identificam não mais do que cinco mil espécies e demora</w:t>
      </w:r>
      <w:r w:rsidR="00CF26E5">
        <w:t>m</w:t>
      </w:r>
      <w:r>
        <w:t xml:space="preserve"> até dias para entregar os resultados, o </w:t>
      </w:r>
      <w:proofErr w:type="spellStart"/>
      <w:r>
        <w:t>PlantSnap</w:t>
      </w:r>
      <w:proofErr w:type="spellEnd"/>
      <w:r>
        <w:t xml:space="preserve"> é capaz de realizar o reconhecimento de mais de 620 mil plantas com uma acurácia de 94% entregando a resposta instantaneamente. Para chegar a esses resultados</w:t>
      </w:r>
      <w:ins w:id="117" w:author="Mauricio Capobianco Lopes" w:date="2020-10-08T18:27:00Z">
        <w:r w:rsidR="00B5548D">
          <w:t>,</w:t>
        </w:r>
      </w:ins>
      <w:r>
        <w:t xml:space="preserve"> o </w:t>
      </w:r>
      <w:r w:rsidRPr="00F318FD">
        <w:t>aplicativo utiliza um algoritmo</w:t>
      </w:r>
      <w:r>
        <w:t xml:space="preserve"> de </w:t>
      </w:r>
      <w:proofErr w:type="spellStart"/>
      <w:r w:rsidRPr="008721AE">
        <w:rPr>
          <w:i/>
          <w:iCs/>
        </w:rPr>
        <w:t>machine</w:t>
      </w:r>
      <w:proofErr w:type="spellEnd"/>
      <w:r w:rsidRPr="008721AE">
        <w:rPr>
          <w:i/>
          <w:iCs/>
        </w:rPr>
        <w:t xml:space="preserve"> </w:t>
      </w:r>
      <w:proofErr w:type="spellStart"/>
      <w:r w:rsidRPr="008721AE">
        <w:rPr>
          <w:i/>
          <w:iCs/>
        </w:rPr>
        <w:t>learning</w:t>
      </w:r>
      <w:proofErr w:type="spellEnd"/>
      <w:r>
        <w:rPr>
          <w:i/>
          <w:iCs/>
        </w:rPr>
        <w:t xml:space="preserve"> </w:t>
      </w:r>
      <w:r>
        <w:t>que foi treinado com mais de 250 mil imagens</w:t>
      </w:r>
      <w:r w:rsidR="003C5BE1">
        <w:t xml:space="preserve"> (</w:t>
      </w:r>
      <w:r w:rsidR="003C5BE1" w:rsidRPr="00DD7B48">
        <w:t>P</w:t>
      </w:r>
      <w:r w:rsidR="003C5BE1">
        <w:t>LANTSNAP</w:t>
      </w:r>
      <w:r w:rsidR="003C5BE1" w:rsidRPr="00DD7B48">
        <w:t xml:space="preserve"> </w:t>
      </w:r>
      <w:r w:rsidR="003C5BE1">
        <w:t>INCORPORATED, 2020)</w:t>
      </w:r>
      <w:r>
        <w:t>.</w:t>
      </w:r>
    </w:p>
    <w:p w14:paraId="460786F6" w14:textId="73954064" w:rsidR="00451B94" w:rsidRDefault="00451B94" w:rsidP="00577E8E">
      <w:pPr>
        <w:pStyle w:val="Ttulo1"/>
      </w:pPr>
      <w:bookmarkStart w:id="118" w:name="_Toc54164921"/>
      <w:bookmarkStart w:id="119" w:name="_Toc54165675"/>
      <w:bookmarkStart w:id="120" w:name="_Toc54169333"/>
      <w:bookmarkStart w:id="121" w:name="_Toc96347439"/>
      <w:bookmarkStart w:id="122" w:name="_Toc96357723"/>
      <w:bookmarkStart w:id="123" w:name="_Toc96491866"/>
      <w:bookmarkStart w:id="124" w:name="_Toc411603107"/>
      <w:bookmarkEnd w:id="48"/>
      <w:r>
        <w:t>proposta</w:t>
      </w:r>
      <w:r w:rsidR="00577E8E">
        <w:t xml:space="preserve"> do software</w:t>
      </w:r>
    </w:p>
    <w:p w14:paraId="6DFAE088" w14:textId="7DC630F0" w:rsidR="00577E8E" w:rsidRDefault="00577E8E" w:rsidP="00451B94">
      <w:pPr>
        <w:pStyle w:val="TF-TEXTO"/>
      </w:pPr>
      <w:r>
        <w:t>Neste capítulo será apresenta</w:t>
      </w:r>
      <w:r w:rsidRPr="00FD5700">
        <w:t>d</w:t>
      </w:r>
      <w:r w:rsidR="00E67E65" w:rsidRPr="00FD5700">
        <w:t>a</w:t>
      </w:r>
      <w:r>
        <w:t xml:space="preserve"> a relevância </w:t>
      </w:r>
      <w:del w:id="125" w:author="Mauricio Capobianco Lopes" w:date="2020-10-08T18:30:00Z">
        <w:r w:rsidDel="00B85B38">
          <w:delText xml:space="preserve">que </w:delText>
        </w:r>
      </w:del>
      <w:ins w:id="126" w:author="Mauricio Capobianco Lopes" w:date="2020-10-08T18:30:00Z">
        <w:r w:rsidR="00B85B38">
          <w:t>d</w:t>
        </w:r>
      </w:ins>
      <w:r>
        <w:t xml:space="preserve">este trabalho </w:t>
      </w:r>
      <w:del w:id="127" w:author="Mauricio Capobianco Lopes" w:date="2020-10-08T18:30:00Z">
        <w:r w:rsidDel="00B85B38">
          <w:delText xml:space="preserve">irá trazer </w:delText>
        </w:r>
      </w:del>
      <w:r>
        <w:t xml:space="preserve">para a área social bem como </w:t>
      </w:r>
      <w:ins w:id="128" w:author="Mauricio Capobianco Lopes" w:date="2020-10-08T18:30:00Z">
        <w:r w:rsidR="00B85B38">
          <w:t xml:space="preserve">para </w:t>
        </w:r>
      </w:ins>
      <w:r>
        <w:t xml:space="preserve">a </w:t>
      </w:r>
      <w:r w:rsidRPr="00FD5700">
        <w:t>tecnológica</w:t>
      </w:r>
      <w:r w:rsidR="00EB7D52" w:rsidRPr="00FD5700">
        <w:t>.</w:t>
      </w:r>
      <w:r w:rsidRPr="00FD5700">
        <w:t xml:space="preserve"> </w:t>
      </w:r>
      <w:r w:rsidR="00EB7D52" w:rsidRPr="00FD5700">
        <w:t>A</w:t>
      </w:r>
      <w:r w:rsidRPr="00FD5700">
        <w:t>lém disso</w:t>
      </w:r>
      <w:r w:rsidR="00EB7D52" w:rsidRPr="00FD5700">
        <w:t>,</w:t>
      </w:r>
      <w:r>
        <w:t xml:space="preserve"> serão exibidos os principais </w:t>
      </w:r>
      <w:r w:rsidR="00301208">
        <w:t>R</w:t>
      </w:r>
      <w:r>
        <w:t xml:space="preserve">equisitos </w:t>
      </w:r>
      <w:r w:rsidR="00301208">
        <w:t>F</w:t>
      </w:r>
      <w:r>
        <w:t xml:space="preserve">uncionais (RF) e </w:t>
      </w:r>
      <w:r w:rsidR="00301208">
        <w:t>Requisitos N</w:t>
      </w:r>
      <w:r>
        <w:t xml:space="preserve">ão </w:t>
      </w:r>
      <w:r w:rsidR="00301208">
        <w:t>F</w:t>
      </w:r>
      <w:r>
        <w:t xml:space="preserve">uncionais (RNF), a metodologia </w:t>
      </w:r>
      <w:del w:id="129" w:author="Mauricio Capobianco Lopes" w:date="2020-10-08T18:31:00Z">
        <w:r w:rsidDel="00B85B38">
          <w:delText xml:space="preserve">que virá </w:delText>
        </w:r>
      </w:del>
      <w:r>
        <w:t xml:space="preserve">a ser utilizada e o cronograma a ser seguido </w:t>
      </w:r>
      <w:ins w:id="130" w:author="Mauricio Capobianco Lopes" w:date="2020-10-08T18:31:00Z">
        <w:r w:rsidR="00B85B38">
          <w:t>n</w:t>
        </w:r>
      </w:ins>
      <w:del w:id="131" w:author="Mauricio Capobianco Lopes" w:date="2020-10-08T18:31:00Z">
        <w:r w:rsidDel="00B85B38">
          <w:delText>a</w:delText>
        </w:r>
      </w:del>
      <w:r>
        <w:t>o decorrer do trabalho.</w:t>
      </w:r>
    </w:p>
    <w:p w14:paraId="29D16A9A" w14:textId="23A513BC" w:rsidR="00451B94" w:rsidRDefault="00451B94" w:rsidP="00451B94">
      <w:pPr>
        <w:pStyle w:val="Ttulo2"/>
        <w:spacing w:after="120" w:line="240" w:lineRule="auto"/>
      </w:pPr>
      <w:bookmarkStart w:id="132" w:name="_Toc54164915"/>
      <w:bookmarkStart w:id="133" w:name="_Toc54165669"/>
      <w:bookmarkStart w:id="134" w:name="_Toc54169327"/>
      <w:bookmarkStart w:id="135" w:name="_Toc96347433"/>
      <w:bookmarkStart w:id="136" w:name="_Toc96357717"/>
      <w:bookmarkStart w:id="137" w:name="_Toc96491860"/>
      <w:bookmarkStart w:id="138" w:name="_Toc351015594"/>
      <w:r>
        <w:t>JUSTIFICATIVA</w:t>
      </w:r>
    </w:p>
    <w:p w14:paraId="76526455" w14:textId="128F2D81" w:rsidR="00451B94" w:rsidRPr="000D4BC4" w:rsidRDefault="006554C0" w:rsidP="000D4BC4">
      <w:pPr>
        <w:pStyle w:val="TF-TEXTO"/>
      </w:pPr>
      <w:r>
        <w:t xml:space="preserve">No </w:t>
      </w:r>
      <w:r>
        <w:fldChar w:fldCharType="begin"/>
      </w:r>
      <w:r>
        <w:instrText xml:space="preserve"> REF _Ref52025161 \h </w:instrText>
      </w:r>
      <w:r>
        <w:fldChar w:fldCharType="separate"/>
      </w:r>
      <w:r>
        <w:t xml:space="preserve">Quadro </w:t>
      </w:r>
      <w:r>
        <w:rPr>
          <w:noProof/>
        </w:rPr>
        <w:t>1</w:t>
      </w:r>
      <w:r>
        <w:fldChar w:fldCharType="end"/>
      </w:r>
      <w:r>
        <w:t xml:space="preserve"> é apresentado um comparativo das características mais notáveis entre os trabalhos correlatos. Nas linhas </w:t>
      </w:r>
      <w:commentRangeStart w:id="139"/>
      <w:del w:id="140" w:author="Mauricio Capobianco Lopes" w:date="2020-10-08T18:31:00Z">
        <w:r w:rsidDel="00B85B38">
          <w:delText xml:space="preserve">descrevemos </w:delText>
        </w:r>
      </w:del>
      <w:ins w:id="141" w:author="Mauricio Capobianco Lopes" w:date="2020-10-08T18:31:00Z">
        <w:r w:rsidR="00B85B38">
          <w:t xml:space="preserve">são descritas </w:t>
        </w:r>
      </w:ins>
      <w:commentRangeEnd w:id="139"/>
      <w:ins w:id="142" w:author="Mauricio Capobianco Lopes" w:date="2020-10-08T18:32:00Z">
        <w:r w:rsidR="00B85B38">
          <w:rPr>
            <w:rStyle w:val="Refdecomentrio"/>
          </w:rPr>
          <w:commentReference w:id="139"/>
        </w:r>
      </w:ins>
      <w:r>
        <w:t>as características e nas colunas os trabalhos.</w:t>
      </w:r>
    </w:p>
    <w:p w14:paraId="15AC2DF8" w14:textId="1D619FA3" w:rsidR="000B707F" w:rsidRDefault="000B707F" w:rsidP="000B707F">
      <w:pPr>
        <w:pStyle w:val="TF-LEGENDA"/>
      </w:pPr>
      <w:bookmarkStart w:id="143" w:name="_Ref52025161"/>
      <w:r>
        <w:t xml:space="preserve">Quadro </w:t>
      </w:r>
      <w:fldSimple w:instr=" SEQ Quadro \* ARABIC ">
        <w:r>
          <w:rPr>
            <w:noProof/>
          </w:rPr>
          <w:t>1</w:t>
        </w:r>
      </w:fldSimple>
      <w:bookmarkEnd w:id="143"/>
      <w:r>
        <w:t xml:space="preserve"> - Características dos trabalhos correlatos.</w:t>
      </w:r>
    </w:p>
    <w:tbl>
      <w:tblPr>
        <w:tblStyle w:val="Tabelacomgrade"/>
        <w:tblW w:w="0" w:type="auto"/>
        <w:tblInd w:w="-5" w:type="dxa"/>
        <w:tblLook w:val="04A0" w:firstRow="1" w:lastRow="0" w:firstColumn="1" w:lastColumn="0" w:noHBand="0" w:noVBand="1"/>
        <w:tblPrChange w:id="144" w:author="Mauricio Capobianco Lopes" w:date="2020-10-08T18:32:00Z">
          <w:tblPr>
            <w:tblStyle w:val="Tabelacomgrade"/>
            <w:tblW w:w="0" w:type="auto"/>
            <w:tblInd w:w="-5" w:type="dxa"/>
            <w:tblLook w:val="04A0" w:firstRow="1" w:lastRow="0" w:firstColumn="1" w:lastColumn="0" w:noHBand="0" w:noVBand="1"/>
          </w:tblPr>
        </w:tblPrChange>
      </w:tblPr>
      <w:tblGrid>
        <w:gridCol w:w="3969"/>
        <w:gridCol w:w="1843"/>
        <w:gridCol w:w="1559"/>
        <w:gridCol w:w="1696"/>
        <w:tblGridChange w:id="145">
          <w:tblGrid>
            <w:gridCol w:w="3226"/>
            <w:gridCol w:w="1942"/>
            <w:gridCol w:w="1901"/>
            <w:gridCol w:w="1998"/>
          </w:tblGrid>
        </w:tblGridChange>
      </w:tblGrid>
      <w:tr w:rsidR="000B707F" w14:paraId="63E195D4" w14:textId="77777777" w:rsidTr="00B85B38">
        <w:trPr>
          <w:trHeight w:val="567"/>
          <w:trPrChange w:id="146" w:author="Mauricio Capobianco Lopes" w:date="2020-10-08T18:32:00Z">
            <w:trPr>
              <w:trHeight w:val="567"/>
            </w:trPr>
          </w:trPrChange>
        </w:trPr>
        <w:tc>
          <w:tcPr>
            <w:tcW w:w="3969" w:type="dxa"/>
            <w:tcBorders>
              <w:tl2br w:val="single" w:sz="4" w:space="0" w:color="auto"/>
            </w:tcBorders>
            <w:shd w:val="clear" w:color="auto" w:fill="A6A6A6" w:themeFill="background1" w:themeFillShade="A6"/>
            <w:tcPrChange w:id="147" w:author="Mauricio Capobianco Lopes" w:date="2020-10-08T18:32:00Z">
              <w:tcPr>
                <w:tcW w:w="3226" w:type="dxa"/>
                <w:tcBorders>
                  <w:tl2br w:val="single" w:sz="4" w:space="0" w:color="auto"/>
                </w:tcBorders>
                <w:shd w:val="clear" w:color="auto" w:fill="A6A6A6" w:themeFill="background1" w:themeFillShade="A6"/>
              </w:tcPr>
            </w:tcPrChange>
          </w:tcPr>
          <w:p w14:paraId="796B3D64" w14:textId="77777777" w:rsidR="007D4566" w:rsidRPr="007D4566" w:rsidRDefault="00074C7B" w:rsidP="000B707F">
            <w:pPr>
              <w:pStyle w:val="TF-TEXTOQUADRO"/>
            </w:pPr>
            <w:r>
              <w:rPr>
                <w:noProof/>
              </w:rPr>
              <mc:AlternateContent>
                <mc:Choice Requires="wps">
                  <w:drawing>
                    <wp:anchor distT="45720" distB="45720" distL="114300" distR="114300" simplePos="0" relativeHeight="251663360" behindDoc="0" locked="0" layoutInCell="1" allowOverlap="1" wp14:anchorId="1D4B3487" wp14:editId="2A278C57">
                      <wp:simplePos x="0" y="0"/>
                      <wp:positionH relativeFrom="column">
                        <wp:posOffset>1253490</wp:posOffset>
                      </wp:positionH>
                      <wp:positionV relativeFrom="paragraph">
                        <wp:posOffset>163830</wp:posOffset>
                      </wp:positionV>
                      <wp:extent cx="723265" cy="222250"/>
                      <wp:effectExtent l="0" t="0" r="0" b="635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222250"/>
                              </a:xfrm>
                              <a:prstGeom prst="rect">
                                <a:avLst/>
                              </a:prstGeom>
                              <a:noFill/>
                              <a:ln w="9525">
                                <a:noFill/>
                                <a:miter lim="800000"/>
                                <a:headEnd/>
                                <a:tailEnd/>
                              </a:ln>
                            </wps:spPr>
                            <wps:txbx>
                              <w:txbxContent>
                                <w:p w14:paraId="50C437B3" w14:textId="71B64D23" w:rsidR="00B85B38" w:rsidRDefault="00B85B38" w:rsidP="00074C7B">
                                  <w:pPr>
                                    <w:pStyle w:val="TF-TEXTOQUADRO"/>
                                  </w:pPr>
                                  <w:r>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4B3487" id="_x0000_t202" coordsize="21600,21600" o:spt="202" path="m,l,21600r21600,l21600,xe">
                      <v:stroke joinstyle="miter"/>
                      <v:path gradientshapeok="t" o:connecttype="rect"/>
                    </v:shapetype>
                    <v:shape id="Caixa de Texto 2" o:spid="_x0000_s1026" type="#_x0000_t202" style="position:absolute;margin-left:98.7pt;margin-top:12.9pt;width:56.95pt;height: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" filled="f" stroked="f">
                      <v:textbox>
                        <w:txbxContent>
                          <w:p w14:paraId="50C437B3" w14:textId="71B64D23" w:rsidR="00B85B38" w:rsidRDefault="00B85B38" w:rsidP="00074C7B">
                            <w:pPr>
                              <w:pStyle w:val="TF-TEXTOQUADRO"/>
                            </w:pPr>
                            <w:r>
                              <w:t>Correlatos</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4D5E4CFC" wp14:editId="29E42B9E">
                      <wp:simplePos x="0" y="0"/>
                      <wp:positionH relativeFrom="column">
                        <wp:posOffset>-65267</wp:posOffset>
                      </wp:positionH>
                      <wp:positionV relativeFrom="paragraph">
                        <wp:posOffset>273188</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7F37EB56" w14:textId="77777777" w:rsidR="00B85B38" w:rsidRDefault="00B85B38" w:rsidP="00074C7B">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5E4CFC" id="_x0000_s1027" type="#_x0000_t202" style="position:absolute;margin-left:-5.15pt;margin-top:21.5pt;width:79.5pt;height:2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" filled="f" stroked="f">
                      <v:textbox>
                        <w:txbxContent>
                          <w:p w14:paraId="7F37EB56" w14:textId="77777777" w:rsidR="00B85B38" w:rsidRDefault="00B85B38" w:rsidP="00074C7B">
                            <w:pPr>
                              <w:pStyle w:val="TF-TEXTO"/>
                              <w:ind w:firstLine="0"/>
                            </w:pPr>
                            <w:r>
                              <w:t>Características</w:t>
                            </w:r>
                          </w:p>
                        </w:txbxContent>
                      </v:textbox>
                      <w10:wrap type="square"/>
                    </v:shape>
                  </w:pict>
                </mc:Fallback>
              </mc:AlternateContent>
            </w:r>
          </w:p>
        </w:tc>
        <w:tc>
          <w:tcPr>
            <w:tcW w:w="1843" w:type="dxa"/>
            <w:shd w:val="clear" w:color="auto" w:fill="A6A6A6" w:themeFill="background1" w:themeFillShade="A6"/>
            <w:vAlign w:val="center"/>
            <w:tcPrChange w:id="148" w:author="Mauricio Capobianco Lopes" w:date="2020-10-08T18:32:00Z">
              <w:tcPr>
                <w:tcW w:w="1942" w:type="dxa"/>
                <w:shd w:val="clear" w:color="auto" w:fill="A6A6A6" w:themeFill="background1" w:themeFillShade="A6"/>
                <w:vAlign w:val="center"/>
              </w:tcPr>
            </w:tcPrChange>
          </w:tcPr>
          <w:p w14:paraId="221F2D2D" w14:textId="168BB4B7" w:rsidR="007D4566" w:rsidRDefault="007D4566" w:rsidP="000B707F">
            <w:pPr>
              <w:pStyle w:val="TF-TEXTOQUADRO"/>
            </w:pPr>
            <w:r>
              <w:t>Plantarum</w:t>
            </w:r>
            <w:r w:rsidR="008A362E">
              <w:t xml:space="preserve"> (2014)</w:t>
            </w:r>
          </w:p>
        </w:tc>
        <w:tc>
          <w:tcPr>
            <w:tcW w:w="1559" w:type="dxa"/>
            <w:shd w:val="clear" w:color="auto" w:fill="A6A6A6" w:themeFill="background1" w:themeFillShade="A6"/>
            <w:vAlign w:val="center"/>
            <w:tcPrChange w:id="149" w:author="Mauricio Capobianco Lopes" w:date="2020-10-08T18:32:00Z">
              <w:tcPr>
                <w:tcW w:w="1901" w:type="dxa"/>
                <w:shd w:val="clear" w:color="auto" w:fill="A6A6A6" w:themeFill="background1" w:themeFillShade="A6"/>
                <w:vAlign w:val="center"/>
              </w:tcPr>
            </w:tcPrChange>
          </w:tcPr>
          <w:p w14:paraId="2114D6F7" w14:textId="0DB11975" w:rsidR="007D4566" w:rsidRDefault="007D4566" w:rsidP="000B707F">
            <w:pPr>
              <w:pStyle w:val="TF-TEXTOQUADRO"/>
            </w:pPr>
            <w:r>
              <w:t>Gaia</w:t>
            </w:r>
            <w:r w:rsidR="008A362E">
              <w:t xml:space="preserve"> (2018)</w:t>
            </w:r>
          </w:p>
        </w:tc>
        <w:tc>
          <w:tcPr>
            <w:tcW w:w="1696" w:type="dxa"/>
            <w:shd w:val="clear" w:color="auto" w:fill="A6A6A6" w:themeFill="background1" w:themeFillShade="A6"/>
            <w:vAlign w:val="center"/>
            <w:tcPrChange w:id="150" w:author="Mauricio Capobianco Lopes" w:date="2020-10-08T18:32:00Z">
              <w:tcPr>
                <w:tcW w:w="1998" w:type="dxa"/>
                <w:shd w:val="clear" w:color="auto" w:fill="A6A6A6" w:themeFill="background1" w:themeFillShade="A6"/>
                <w:vAlign w:val="center"/>
              </w:tcPr>
            </w:tcPrChange>
          </w:tcPr>
          <w:p w14:paraId="37877D60" w14:textId="5E2A4451" w:rsidR="007D4566" w:rsidRPr="007D4566" w:rsidRDefault="007D4566" w:rsidP="000B707F">
            <w:pPr>
              <w:pStyle w:val="TF-TEXTOQUADRO"/>
            </w:pPr>
            <w:commentRangeStart w:id="151"/>
            <w:proofErr w:type="spellStart"/>
            <w:r w:rsidRPr="007D4566">
              <w:t>PlantSnap</w:t>
            </w:r>
            <w:proofErr w:type="spellEnd"/>
            <w:r w:rsidR="008A362E">
              <w:t xml:space="preserve"> </w:t>
            </w:r>
            <w:commentRangeEnd w:id="151"/>
            <w:r w:rsidR="00B85B38">
              <w:rPr>
                <w:rStyle w:val="Refdecomentrio"/>
              </w:rPr>
              <w:commentReference w:id="151"/>
            </w:r>
            <w:r w:rsidR="008A362E">
              <w:t>(2020)</w:t>
            </w:r>
          </w:p>
        </w:tc>
      </w:tr>
      <w:tr w:rsidR="00074C7B" w14:paraId="2FA75B43" w14:textId="77777777" w:rsidTr="00B85B38">
        <w:tc>
          <w:tcPr>
            <w:tcW w:w="3969" w:type="dxa"/>
            <w:tcPrChange w:id="152" w:author="Mauricio Capobianco Lopes" w:date="2020-10-08T18:32:00Z">
              <w:tcPr>
                <w:tcW w:w="3226" w:type="dxa"/>
              </w:tcPr>
            </w:tcPrChange>
          </w:tcPr>
          <w:p w14:paraId="603DCA91" w14:textId="58090EB5" w:rsidR="007D4566" w:rsidRDefault="007D4566" w:rsidP="000B707F">
            <w:pPr>
              <w:pStyle w:val="TF-TEXTOQUADRO"/>
            </w:pPr>
            <w:r>
              <w:t>Identifica espécie</w:t>
            </w:r>
          </w:p>
        </w:tc>
        <w:tc>
          <w:tcPr>
            <w:tcW w:w="1843" w:type="dxa"/>
            <w:tcPrChange w:id="153" w:author="Mauricio Capobianco Lopes" w:date="2020-10-08T18:32:00Z">
              <w:tcPr>
                <w:tcW w:w="1942" w:type="dxa"/>
              </w:tcPr>
            </w:tcPrChange>
          </w:tcPr>
          <w:p w14:paraId="3D9113BD" w14:textId="124195EA" w:rsidR="007D4566" w:rsidRDefault="007D4566" w:rsidP="000B707F">
            <w:pPr>
              <w:pStyle w:val="TF-TEXTOQUADRO"/>
            </w:pPr>
            <w:r>
              <w:t>Sim</w:t>
            </w:r>
          </w:p>
        </w:tc>
        <w:tc>
          <w:tcPr>
            <w:tcW w:w="1559" w:type="dxa"/>
            <w:tcPrChange w:id="154" w:author="Mauricio Capobianco Lopes" w:date="2020-10-08T18:32:00Z">
              <w:tcPr>
                <w:tcW w:w="1901" w:type="dxa"/>
              </w:tcPr>
            </w:tcPrChange>
          </w:tcPr>
          <w:p w14:paraId="01AF0531" w14:textId="20B1D7B2" w:rsidR="007D4566" w:rsidRDefault="007D4566" w:rsidP="000B707F">
            <w:pPr>
              <w:pStyle w:val="TF-TEXTOQUADRO"/>
            </w:pPr>
            <w:r>
              <w:t>Não</w:t>
            </w:r>
          </w:p>
        </w:tc>
        <w:tc>
          <w:tcPr>
            <w:tcW w:w="1696" w:type="dxa"/>
            <w:tcPrChange w:id="155" w:author="Mauricio Capobianco Lopes" w:date="2020-10-08T18:32:00Z">
              <w:tcPr>
                <w:tcW w:w="1998" w:type="dxa"/>
              </w:tcPr>
            </w:tcPrChange>
          </w:tcPr>
          <w:p w14:paraId="3266DFE0" w14:textId="1622A636" w:rsidR="007D4566" w:rsidRDefault="007D4566" w:rsidP="000B707F">
            <w:pPr>
              <w:pStyle w:val="TF-TEXTOQUADRO"/>
            </w:pPr>
            <w:r>
              <w:t>Sim</w:t>
            </w:r>
          </w:p>
        </w:tc>
      </w:tr>
      <w:tr w:rsidR="00074C7B" w14:paraId="368188F3" w14:textId="77777777" w:rsidTr="00B85B38">
        <w:tc>
          <w:tcPr>
            <w:tcW w:w="3969" w:type="dxa"/>
            <w:tcPrChange w:id="156" w:author="Mauricio Capobianco Lopes" w:date="2020-10-08T18:32:00Z">
              <w:tcPr>
                <w:tcW w:w="3226" w:type="dxa"/>
              </w:tcPr>
            </w:tcPrChange>
          </w:tcPr>
          <w:p w14:paraId="4264DD60" w14:textId="4687B91C" w:rsidR="007D4566" w:rsidRDefault="007D4566" w:rsidP="000B707F">
            <w:pPr>
              <w:pStyle w:val="TF-TEXTOQUADRO"/>
            </w:pPr>
            <w:r>
              <w:t>Uso da Realidade Aumentada</w:t>
            </w:r>
          </w:p>
        </w:tc>
        <w:tc>
          <w:tcPr>
            <w:tcW w:w="1843" w:type="dxa"/>
            <w:tcPrChange w:id="157" w:author="Mauricio Capobianco Lopes" w:date="2020-10-08T18:32:00Z">
              <w:tcPr>
                <w:tcW w:w="1942" w:type="dxa"/>
              </w:tcPr>
            </w:tcPrChange>
          </w:tcPr>
          <w:p w14:paraId="328D8305" w14:textId="52A67922" w:rsidR="007D4566" w:rsidRDefault="007D4566" w:rsidP="000B707F">
            <w:pPr>
              <w:pStyle w:val="TF-TEXTOQUADRO"/>
            </w:pPr>
            <w:r>
              <w:t>Não</w:t>
            </w:r>
          </w:p>
        </w:tc>
        <w:tc>
          <w:tcPr>
            <w:tcW w:w="1559" w:type="dxa"/>
            <w:tcPrChange w:id="158" w:author="Mauricio Capobianco Lopes" w:date="2020-10-08T18:32:00Z">
              <w:tcPr>
                <w:tcW w:w="1901" w:type="dxa"/>
              </w:tcPr>
            </w:tcPrChange>
          </w:tcPr>
          <w:p w14:paraId="79E813CE" w14:textId="5EFF3BD5" w:rsidR="007D4566" w:rsidRDefault="007D4566" w:rsidP="000B707F">
            <w:pPr>
              <w:pStyle w:val="TF-TEXTOQUADRO"/>
            </w:pPr>
            <w:r>
              <w:t>Sim</w:t>
            </w:r>
          </w:p>
        </w:tc>
        <w:tc>
          <w:tcPr>
            <w:tcW w:w="1696" w:type="dxa"/>
            <w:tcPrChange w:id="159" w:author="Mauricio Capobianco Lopes" w:date="2020-10-08T18:32:00Z">
              <w:tcPr>
                <w:tcW w:w="1998" w:type="dxa"/>
              </w:tcPr>
            </w:tcPrChange>
          </w:tcPr>
          <w:p w14:paraId="574CC07E" w14:textId="7575B63A" w:rsidR="007D4566" w:rsidRDefault="007D4566" w:rsidP="000B707F">
            <w:pPr>
              <w:pStyle w:val="TF-TEXTOQUADRO"/>
            </w:pPr>
            <w:r>
              <w:t>Sim</w:t>
            </w:r>
          </w:p>
        </w:tc>
      </w:tr>
      <w:tr w:rsidR="00922B55" w14:paraId="6AAD3B37" w14:textId="77777777" w:rsidTr="00B85B38">
        <w:tc>
          <w:tcPr>
            <w:tcW w:w="3969" w:type="dxa"/>
            <w:tcPrChange w:id="160" w:author="Mauricio Capobianco Lopes" w:date="2020-10-08T18:32:00Z">
              <w:tcPr>
                <w:tcW w:w="3226" w:type="dxa"/>
              </w:tcPr>
            </w:tcPrChange>
          </w:tcPr>
          <w:p w14:paraId="653BE57C" w14:textId="4C0400E2" w:rsidR="00922B55" w:rsidRDefault="00922B55" w:rsidP="000B707F">
            <w:pPr>
              <w:pStyle w:val="TF-TEXTOQUADRO"/>
            </w:pPr>
            <w:r>
              <w:t>Necessário marcador para uso da Realidade Aumentada</w:t>
            </w:r>
          </w:p>
        </w:tc>
        <w:tc>
          <w:tcPr>
            <w:tcW w:w="1843" w:type="dxa"/>
            <w:tcPrChange w:id="161" w:author="Mauricio Capobianco Lopes" w:date="2020-10-08T18:32:00Z">
              <w:tcPr>
                <w:tcW w:w="1942" w:type="dxa"/>
              </w:tcPr>
            </w:tcPrChange>
          </w:tcPr>
          <w:p w14:paraId="45DFBA8F" w14:textId="7BA60EB0" w:rsidR="00922B55" w:rsidRDefault="00922B55" w:rsidP="000B707F">
            <w:pPr>
              <w:pStyle w:val="TF-TEXTOQUADRO"/>
            </w:pPr>
            <w:r>
              <w:t>X</w:t>
            </w:r>
          </w:p>
        </w:tc>
        <w:tc>
          <w:tcPr>
            <w:tcW w:w="1559" w:type="dxa"/>
            <w:tcPrChange w:id="162" w:author="Mauricio Capobianco Lopes" w:date="2020-10-08T18:32:00Z">
              <w:tcPr>
                <w:tcW w:w="1901" w:type="dxa"/>
              </w:tcPr>
            </w:tcPrChange>
          </w:tcPr>
          <w:p w14:paraId="3304EB19" w14:textId="11D2D4A5" w:rsidR="00922B55" w:rsidRDefault="00922B55" w:rsidP="000B707F">
            <w:pPr>
              <w:pStyle w:val="TF-TEXTOQUADRO"/>
            </w:pPr>
            <w:r>
              <w:t>Sim</w:t>
            </w:r>
          </w:p>
        </w:tc>
        <w:tc>
          <w:tcPr>
            <w:tcW w:w="1696" w:type="dxa"/>
            <w:tcPrChange w:id="163" w:author="Mauricio Capobianco Lopes" w:date="2020-10-08T18:32:00Z">
              <w:tcPr>
                <w:tcW w:w="1998" w:type="dxa"/>
              </w:tcPr>
            </w:tcPrChange>
          </w:tcPr>
          <w:p w14:paraId="5EBBEE2E" w14:textId="4FE3EC96" w:rsidR="00922B55" w:rsidRDefault="00922B55" w:rsidP="000B707F">
            <w:pPr>
              <w:pStyle w:val="TF-TEXTOQUADRO"/>
            </w:pPr>
            <w:r>
              <w:t>Não</w:t>
            </w:r>
          </w:p>
        </w:tc>
      </w:tr>
      <w:tr w:rsidR="00074C7B" w14:paraId="3FCA5873" w14:textId="77777777" w:rsidTr="00B85B38">
        <w:tc>
          <w:tcPr>
            <w:tcW w:w="3969" w:type="dxa"/>
            <w:tcPrChange w:id="164" w:author="Mauricio Capobianco Lopes" w:date="2020-10-08T18:32:00Z">
              <w:tcPr>
                <w:tcW w:w="3226" w:type="dxa"/>
              </w:tcPr>
            </w:tcPrChange>
          </w:tcPr>
          <w:p w14:paraId="69012BB5" w14:textId="3E7BD5AF" w:rsidR="007D4566" w:rsidRDefault="007D4566" w:rsidP="000B707F">
            <w:pPr>
              <w:pStyle w:val="TF-TEXTOQUADRO"/>
            </w:pPr>
            <w:r>
              <w:t>Providencia informações sobre a espécie</w:t>
            </w:r>
          </w:p>
        </w:tc>
        <w:tc>
          <w:tcPr>
            <w:tcW w:w="1843" w:type="dxa"/>
            <w:tcPrChange w:id="165" w:author="Mauricio Capobianco Lopes" w:date="2020-10-08T18:32:00Z">
              <w:tcPr>
                <w:tcW w:w="1942" w:type="dxa"/>
              </w:tcPr>
            </w:tcPrChange>
          </w:tcPr>
          <w:p w14:paraId="6CF6BCDB" w14:textId="57AC8AAF" w:rsidR="007D4566" w:rsidRDefault="007D4566" w:rsidP="000B707F">
            <w:pPr>
              <w:pStyle w:val="TF-TEXTOQUADRO"/>
            </w:pPr>
            <w:r>
              <w:t>Não</w:t>
            </w:r>
          </w:p>
        </w:tc>
        <w:tc>
          <w:tcPr>
            <w:tcW w:w="1559" w:type="dxa"/>
            <w:tcPrChange w:id="166" w:author="Mauricio Capobianco Lopes" w:date="2020-10-08T18:32:00Z">
              <w:tcPr>
                <w:tcW w:w="1901" w:type="dxa"/>
              </w:tcPr>
            </w:tcPrChange>
          </w:tcPr>
          <w:p w14:paraId="50B8124C" w14:textId="46E59D4F" w:rsidR="007D4566" w:rsidRDefault="007D4566" w:rsidP="000B707F">
            <w:pPr>
              <w:pStyle w:val="TF-TEXTOQUADRO"/>
            </w:pPr>
            <w:r>
              <w:t>Sim</w:t>
            </w:r>
          </w:p>
        </w:tc>
        <w:tc>
          <w:tcPr>
            <w:tcW w:w="1696" w:type="dxa"/>
            <w:tcPrChange w:id="167" w:author="Mauricio Capobianco Lopes" w:date="2020-10-08T18:32:00Z">
              <w:tcPr>
                <w:tcW w:w="1998" w:type="dxa"/>
              </w:tcPr>
            </w:tcPrChange>
          </w:tcPr>
          <w:p w14:paraId="40A2C773" w14:textId="4DAA6222" w:rsidR="007D4566" w:rsidRDefault="007D4566" w:rsidP="000B707F">
            <w:pPr>
              <w:pStyle w:val="TF-TEXTOQUADRO"/>
            </w:pPr>
            <w:r>
              <w:t>Sim</w:t>
            </w:r>
          </w:p>
        </w:tc>
      </w:tr>
      <w:tr w:rsidR="00074C7B" w14:paraId="219A1777" w14:textId="77777777" w:rsidTr="00B85B38">
        <w:tc>
          <w:tcPr>
            <w:tcW w:w="3969" w:type="dxa"/>
            <w:tcPrChange w:id="168" w:author="Mauricio Capobianco Lopes" w:date="2020-10-08T18:32:00Z">
              <w:tcPr>
                <w:tcW w:w="3226" w:type="dxa"/>
              </w:tcPr>
            </w:tcPrChange>
          </w:tcPr>
          <w:p w14:paraId="6E735665" w14:textId="64C549D2" w:rsidR="007D4566" w:rsidRDefault="000F735A" w:rsidP="000B707F">
            <w:pPr>
              <w:pStyle w:val="TF-TEXTOQUADRO"/>
            </w:pPr>
            <w:r>
              <w:t>Plataforma</w:t>
            </w:r>
          </w:p>
        </w:tc>
        <w:tc>
          <w:tcPr>
            <w:tcW w:w="1843" w:type="dxa"/>
            <w:tcPrChange w:id="169" w:author="Mauricio Capobianco Lopes" w:date="2020-10-08T18:32:00Z">
              <w:tcPr>
                <w:tcW w:w="1942" w:type="dxa"/>
              </w:tcPr>
            </w:tcPrChange>
          </w:tcPr>
          <w:p w14:paraId="59C660AB" w14:textId="5829B122" w:rsidR="007D4566" w:rsidRDefault="000F735A" w:rsidP="000B707F">
            <w:pPr>
              <w:pStyle w:val="TF-TEXTOQUADRO"/>
            </w:pPr>
            <w:r>
              <w:t>Android</w:t>
            </w:r>
          </w:p>
        </w:tc>
        <w:tc>
          <w:tcPr>
            <w:tcW w:w="1559" w:type="dxa"/>
            <w:tcPrChange w:id="170" w:author="Mauricio Capobianco Lopes" w:date="2020-10-08T18:32:00Z">
              <w:tcPr>
                <w:tcW w:w="1901" w:type="dxa"/>
              </w:tcPr>
            </w:tcPrChange>
          </w:tcPr>
          <w:p w14:paraId="2A776341" w14:textId="5B50BD46" w:rsidR="007D4566" w:rsidRDefault="000F735A" w:rsidP="000B707F">
            <w:pPr>
              <w:pStyle w:val="TF-TEXTOQUADRO"/>
            </w:pPr>
            <w:r>
              <w:t>Android</w:t>
            </w:r>
          </w:p>
        </w:tc>
        <w:tc>
          <w:tcPr>
            <w:tcW w:w="1696" w:type="dxa"/>
            <w:tcPrChange w:id="171" w:author="Mauricio Capobianco Lopes" w:date="2020-10-08T18:32:00Z">
              <w:tcPr>
                <w:tcW w:w="1998" w:type="dxa"/>
              </w:tcPr>
            </w:tcPrChange>
          </w:tcPr>
          <w:p w14:paraId="41277401" w14:textId="507EFF49" w:rsidR="007D4566" w:rsidRDefault="000F735A" w:rsidP="000B707F">
            <w:pPr>
              <w:pStyle w:val="TF-TEXTOQUADRO"/>
            </w:pPr>
            <w:r>
              <w:t>Android/iOS</w:t>
            </w:r>
          </w:p>
        </w:tc>
      </w:tr>
      <w:tr w:rsidR="00074C7B" w14:paraId="750D636C" w14:textId="77777777" w:rsidTr="00B85B38">
        <w:tc>
          <w:tcPr>
            <w:tcW w:w="3969" w:type="dxa"/>
            <w:tcPrChange w:id="172" w:author="Mauricio Capobianco Lopes" w:date="2020-10-08T18:32:00Z">
              <w:tcPr>
                <w:tcW w:w="3226" w:type="dxa"/>
              </w:tcPr>
            </w:tcPrChange>
          </w:tcPr>
          <w:p w14:paraId="6998178C" w14:textId="756E9352" w:rsidR="000F735A" w:rsidRDefault="000F735A" w:rsidP="000B707F">
            <w:pPr>
              <w:pStyle w:val="TF-TEXTOQUADRO"/>
            </w:pPr>
            <w:r>
              <w:t>Realiza processamento no próprio dispositivo</w:t>
            </w:r>
          </w:p>
        </w:tc>
        <w:tc>
          <w:tcPr>
            <w:tcW w:w="1843" w:type="dxa"/>
            <w:tcPrChange w:id="173" w:author="Mauricio Capobianco Lopes" w:date="2020-10-08T18:32:00Z">
              <w:tcPr>
                <w:tcW w:w="1942" w:type="dxa"/>
              </w:tcPr>
            </w:tcPrChange>
          </w:tcPr>
          <w:p w14:paraId="0ACC53AB" w14:textId="007C3E81" w:rsidR="000F735A" w:rsidRDefault="000F735A" w:rsidP="000B707F">
            <w:pPr>
              <w:pStyle w:val="TF-TEXTOQUADRO"/>
            </w:pPr>
            <w:r>
              <w:t>Não</w:t>
            </w:r>
          </w:p>
        </w:tc>
        <w:tc>
          <w:tcPr>
            <w:tcW w:w="1559" w:type="dxa"/>
            <w:tcPrChange w:id="174" w:author="Mauricio Capobianco Lopes" w:date="2020-10-08T18:32:00Z">
              <w:tcPr>
                <w:tcW w:w="1901" w:type="dxa"/>
              </w:tcPr>
            </w:tcPrChange>
          </w:tcPr>
          <w:p w14:paraId="5BB2799F" w14:textId="2AEFB5E7" w:rsidR="000F735A" w:rsidRDefault="00877DC0" w:rsidP="000B707F">
            <w:pPr>
              <w:pStyle w:val="TF-TEXTOQUADRO"/>
            </w:pPr>
            <w:r>
              <w:t>X</w:t>
            </w:r>
          </w:p>
        </w:tc>
        <w:tc>
          <w:tcPr>
            <w:tcW w:w="1696" w:type="dxa"/>
            <w:tcPrChange w:id="175" w:author="Mauricio Capobianco Lopes" w:date="2020-10-08T18:32:00Z">
              <w:tcPr>
                <w:tcW w:w="1998" w:type="dxa"/>
              </w:tcPr>
            </w:tcPrChange>
          </w:tcPr>
          <w:p w14:paraId="68F0B2EF" w14:textId="6479238F" w:rsidR="000F735A" w:rsidRDefault="000F735A" w:rsidP="000B707F">
            <w:pPr>
              <w:pStyle w:val="TF-TEXTOQUADRO"/>
            </w:pPr>
            <w:r>
              <w:t>Não</w:t>
            </w:r>
          </w:p>
        </w:tc>
      </w:tr>
      <w:tr w:rsidR="00074C7B" w14:paraId="26A7018D" w14:textId="77777777" w:rsidTr="00B85B38">
        <w:tc>
          <w:tcPr>
            <w:tcW w:w="3969" w:type="dxa"/>
            <w:tcPrChange w:id="176" w:author="Mauricio Capobianco Lopes" w:date="2020-10-08T18:32:00Z">
              <w:tcPr>
                <w:tcW w:w="3226" w:type="dxa"/>
              </w:tcPr>
            </w:tcPrChange>
          </w:tcPr>
          <w:p w14:paraId="565E1570" w14:textId="239362AF" w:rsidR="000F735A" w:rsidRDefault="000F735A" w:rsidP="000B707F">
            <w:pPr>
              <w:pStyle w:val="TF-TEXTOQUADRO"/>
            </w:pPr>
            <w:r>
              <w:t>Trabalha off-line</w:t>
            </w:r>
          </w:p>
        </w:tc>
        <w:tc>
          <w:tcPr>
            <w:tcW w:w="1843" w:type="dxa"/>
            <w:tcPrChange w:id="177" w:author="Mauricio Capobianco Lopes" w:date="2020-10-08T18:32:00Z">
              <w:tcPr>
                <w:tcW w:w="1942" w:type="dxa"/>
              </w:tcPr>
            </w:tcPrChange>
          </w:tcPr>
          <w:p w14:paraId="72695FC6" w14:textId="535A9A16" w:rsidR="000F735A" w:rsidRDefault="000F735A" w:rsidP="000B707F">
            <w:pPr>
              <w:pStyle w:val="TF-TEXTOQUADRO"/>
            </w:pPr>
            <w:r>
              <w:t>Não</w:t>
            </w:r>
          </w:p>
        </w:tc>
        <w:tc>
          <w:tcPr>
            <w:tcW w:w="1559" w:type="dxa"/>
            <w:tcPrChange w:id="178" w:author="Mauricio Capobianco Lopes" w:date="2020-10-08T18:32:00Z">
              <w:tcPr>
                <w:tcW w:w="1901" w:type="dxa"/>
              </w:tcPr>
            </w:tcPrChange>
          </w:tcPr>
          <w:p w14:paraId="4F8C12F5" w14:textId="5EB693E5" w:rsidR="000F735A" w:rsidRDefault="00F76E8B" w:rsidP="000B707F">
            <w:pPr>
              <w:pStyle w:val="TF-TEXTOQUADRO"/>
            </w:pPr>
            <w:r>
              <w:t>Não</w:t>
            </w:r>
          </w:p>
        </w:tc>
        <w:tc>
          <w:tcPr>
            <w:tcW w:w="1696" w:type="dxa"/>
            <w:tcPrChange w:id="179" w:author="Mauricio Capobianco Lopes" w:date="2020-10-08T18:32:00Z">
              <w:tcPr>
                <w:tcW w:w="1998" w:type="dxa"/>
              </w:tcPr>
            </w:tcPrChange>
          </w:tcPr>
          <w:p w14:paraId="4BC02DB9" w14:textId="7207B613" w:rsidR="000F735A" w:rsidRDefault="000F735A" w:rsidP="000B707F">
            <w:pPr>
              <w:pStyle w:val="TF-TEXTOQUADRO"/>
            </w:pPr>
            <w:r>
              <w:t>Não</w:t>
            </w:r>
          </w:p>
        </w:tc>
      </w:tr>
    </w:tbl>
    <w:p w14:paraId="5068B540" w14:textId="6323B14C" w:rsidR="007D4566" w:rsidRPr="0075781C" w:rsidRDefault="000B707F" w:rsidP="0075781C">
      <w:pPr>
        <w:pStyle w:val="TF-FONTE"/>
        <w:pPrChange w:id="180" w:author="Mauricio Capobianco Lopes" w:date="2020-10-08T19:17:00Z">
          <w:pPr>
            <w:pStyle w:val="TF-FONTE"/>
            <w:spacing w:after="240"/>
          </w:pPr>
        </w:pPrChange>
      </w:pPr>
      <w:r>
        <w:t>Fonte: elaborado pelo autor.</w:t>
      </w:r>
      <w:bookmarkStart w:id="181" w:name="_GoBack"/>
      <w:bookmarkEnd w:id="181"/>
    </w:p>
    <w:p w14:paraId="6B558D4B" w14:textId="419DB39C" w:rsidR="000033C6" w:rsidRDefault="000033C6" w:rsidP="0075781C">
      <w:pPr>
        <w:pStyle w:val="TF-TEXTO"/>
      </w:pPr>
      <w:r>
        <w:tab/>
      </w:r>
      <w:r w:rsidRPr="00FD5700">
        <w:t>C</w:t>
      </w:r>
      <w:r w:rsidR="00463B09" w:rsidRPr="00FD5700">
        <w:t>onforme</w:t>
      </w:r>
      <w:r>
        <w:t xml:space="preserve"> con</w:t>
      </w:r>
      <w:r w:rsidR="00B37219">
        <w:t>s</w:t>
      </w:r>
      <w:r>
        <w:t xml:space="preserve">tatado no </w:t>
      </w:r>
      <w:r>
        <w:fldChar w:fldCharType="begin"/>
      </w:r>
      <w:r>
        <w:instrText xml:space="preserve"> REF _Ref52025161 \h </w:instrText>
      </w:r>
      <w:r>
        <w:fldChar w:fldCharType="separate"/>
      </w:r>
      <w:r>
        <w:t xml:space="preserve">Quadro </w:t>
      </w:r>
      <w:r>
        <w:rPr>
          <w:noProof/>
        </w:rPr>
        <w:t>1</w:t>
      </w:r>
      <w:r>
        <w:fldChar w:fldCharType="end"/>
      </w:r>
      <w:r>
        <w:t>, as aplicações Plantarum</w:t>
      </w:r>
      <w:r w:rsidR="00AE17F0">
        <w:t xml:space="preserve"> (2014)</w:t>
      </w:r>
      <w:r>
        <w:t xml:space="preserve"> e </w:t>
      </w:r>
      <w:proofErr w:type="spellStart"/>
      <w:r w:rsidRPr="00B85B38">
        <w:rPr>
          <w:highlight w:val="yellow"/>
          <w:rPrChange w:id="182" w:author="Mauricio Capobianco Lopes" w:date="2020-10-08T18:36:00Z">
            <w:rPr/>
          </w:rPrChange>
        </w:rPr>
        <w:t>PlantSnap</w:t>
      </w:r>
      <w:proofErr w:type="spellEnd"/>
      <w:r w:rsidR="00AE17F0">
        <w:t xml:space="preserve"> (2020)</w:t>
      </w:r>
      <w:r>
        <w:t xml:space="preserve"> são </w:t>
      </w:r>
      <w:r w:rsidRPr="00FD5700">
        <w:t xml:space="preserve">capazes de </w:t>
      </w:r>
      <w:r w:rsidR="00463B09" w:rsidRPr="00FD5700">
        <w:t>realiz</w:t>
      </w:r>
      <w:r w:rsidRPr="00FD5700">
        <w:t>a</w:t>
      </w:r>
      <w:r w:rsidR="00463B09" w:rsidRPr="00FD5700">
        <w:t>r</w:t>
      </w:r>
      <w:r w:rsidRPr="00FD5700">
        <w:t xml:space="preserve"> </w:t>
      </w:r>
      <w:r w:rsidR="00463B09" w:rsidRPr="00FD5700">
        <w:t xml:space="preserve">a </w:t>
      </w:r>
      <w:r w:rsidRPr="00FD5700">
        <w:t>identificação das espécies</w:t>
      </w:r>
      <w:r>
        <w:t xml:space="preserve"> de plantas e/ou árvores, </w:t>
      </w:r>
      <w:r w:rsidRPr="00FD5700">
        <w:t>enquanto</w:t>
      </w:r>
      <w:r w:rsidR="00463B09" w:rsidRPr="00FD5700">
        <w:t xml:space="preserve"> a aplicação</w:t>
      </w:r>
      <w:r w:rsidRPr="00463B09">
        <w:t xml:space="preserve"> Gaia</w:t>
      </w:r>
      <w:r w:rsidR="00AE17F0">
        <w:t xml:space="preserve"> (2018)</w:t>
      </w:r>
      <w:r>
        <w:t xml:space="preserve"> não. Essa é uma das características </w:t>
      </w:r>
      <w:r w:rsidRPr="00FD5700">
        <w:t>mais interessante</w:t>
      </w:r>
      <w:r w:rsidR="00463B09" w:rsidRPr="00FD5700">
        <w:t>s</w:t>
      </w:r>
      <w:r w:rsidRPr="00FD5700">
        <w:t xml:space="preserve"> </w:t>
      </w:r>
      <w:r w:rsidR="00463B09" w:rsidRPr="00FD5700">
        <w:t>dentre as citadas,</w:t>
      </w:r>
      <w:r>
        <w:t xml:space="preserve"> pois no contexto das aulas de campo</w:t>
      </w:r>
      <w:r w:rsidR="00463B09">
        <w:t xml:space="preserve"> </w:t>
      </w:r>
      <w:r>
        <w:t xml:space="preserve">permite que os alunos </w:t>
      </w:r>
      <w:r>
        <w:lastRenderedPageBreak/>
        <w:t>tenham autonomia na descoberta da flora ao seu redor</w:t>
      </w:r>
      <w:r w:rsidRPr="00FD5700">
        <w:t xml:space="preserve">, sem </w:t>
      </w:r>
      <w:r w:rsidR="00463B09" w:rsidRPr="00FD5700">
        <w:t>a necessidade de</w:t>
      </w:r>
      <w:r w:rsidRPr="00FD5700">
        <w:t xml:space="preserve"> auxílio de um professor ou livro</w:t>
      </w:r>
      <w:r>
        <w:t>.</w:t>
      </w:r>
      <w:r w:rsidR="00AE17F0">
        <w:t xml:space="preserve"> Para realizar a identificação da espécie</w:t>
      </w:r>
      <w:ins w:id="183" w:author="Mauricio Capobianco Lopes" w:date="2020-10-08T18:37:00Z">
        <w:r w:rsidR="00B85B38">
          <w:t>,</w:t>
        </w:r>
      </w:ins>
      <w:r w:rsidR="00AE17F0">
        <w:t xml:space="preserve"> o Plantarum (2014) utiliza a API Plantarum. Desenvolvida em 2012, a API faz a extração das características relevantes da folha e com isso é capaz de identificar a espécie a partir de uma </w:t>
      </w:r>
      <w:r w:rsidR="00A3540E">
        <w:t>base de dados</w:t>
      </w:r>
      <w:r w:rsidR="00AE17F0">
        <w:t xml:space="preserve"> de espécies </w:t>
      </w:r>
      <w:r w:rsidR="00A3540E">
        <w:t>já treinadas (</w:t>
      </w:r>
      <w:r w:rsidR="00A3540E" w:rsidRPr="0030725F">
        <w:t>CASSANIGA</w:t>
      </w:r>
      <w:r w:rsidR="0030725F" w:rsidRPr="0030725F">
        <w:t>,</w:t>
      </w:r>
      <w:r w:rsidR="00A3540E" w:rsidRPr="0030725F">
        <w:t xml:space="preserve"> 2012).</w:t>
      </w:r>
      <w:r w:rsidR="00A3540E">
        <w:t xml:space="preserve"> Já o aplicativo </w:t>
      </w:r>
      <w:proofErr w:type="spellStart"/>
      <w:r w:rsidR="00A3540E">
        <w:t>PlantSnap</w:t>
      </w:r>
      <w:proofErr w:type="spellEnd"/>
      <w:r w:rsidR="00A3540E">
        <w:t xml:space="preserve"> realiza a identificação através de um processo de treinamento executado em um algoritmo de </w:t>
      </w:r>
      <w:proofErr w:type="spellStart"/>
      <w:r w:rsidR="00A3540E" w:rsidRPr="00A3540E">
        <w:rPr>
          <w:i/>
          <w:iCs/>
        </w:rPr>
        <w:t>machine</w:t>
      </w:r>
      <w:proofErr w:type="spellEnd"/>
      <w:r w:rsidR="00A3540E" w:rsidRPr="00A3540E">
        <w:rPr>
          <w:i/>
          <w:iCs/>
        </w:rPr>
        <w:t xml:space="preserve"> </w:t>
      </w:r>
      <w:proofErr w:type="spellStart"/>
      <w:r w:rsidR="00A3540E" w:rsidRPr="00A3540E">
        <w:rPr>
          <w:i/>
          <w:iCs/>
        </w:rPr>
        <w:t>learning</w:t>
      </w:r>
      <w:proofErr w:type="spellEnd"/>
      <w:r w:rsidR="00A3540E">
        <w:t xml:space="preserve"> de código fechado, que </w:t>
      </w:r>
      <w:r w:rsidR="007E0D97">
        <w:t xml:space="preserve">está em processo </w:t>
      </w:r>
      <w:r w:rsidR="00463B09" w:rsidRPr="00FD5700">
        <w:t>de patenteamento</w:t>
      </w:r>
      <w:r w:rsidR="007E0D97">
        <w:t xml:space="preserve"> (</w:t>
      </w:r>
      <w:r w:rsidR="003C5BE1" w:rsidRPr="00DD7B48">
        <w:t>P</w:t>
      </w:r>
      <w:r w:rsidR="003C5BE1">
        <w:t>LANTSNAP</w:t>
      </w:r>
      <w:r w:rsidR="003C5BE1" w:rsidRPr="00DD7B48">
        <w:t xml:space="preserve"> </w:t>
      </w:r>
      <w:r w:rsidR="003C5BE1">
        <w:t>INCORPORATED, 2020</w:t>
      </w:r>
      <w:commentRangeStart w:id="184"/>
      <w:r w:rsidR="007E0D97">
        <w:t xml:space="preserve">). </w:t>
      </w:r>
      <w:commentRangeEnd w:id="184"/>
      <w:r w:rsidR="00B85B38">
        <w:rPr>
          <w:rStyle w:val="Refdecomentrio"/>
        </w:rPr>
        <w:commentReference w:id="184"/>
      </w:r>
    </w:p>
    <w:p w14:paraId="10565370" w14:textId="01AE81DB" w:rsidR="007E0D97" w:rsidRDefault="004E7FBF" w:rsidP="000033C6">
      <w:pPr>
        <w:pStyle w:val="TF-TEXTO"/>
      </w:pPr>
      <w:r w:rsidRPr="00FD5700">
        <w:t xml:space="preserve">A </w:t>
      </w:r>
      <w:r w:rsidR="00B37219" w:rsidRPr="00FD5700">
        <w:t>Realidade Aumentada é utilizad</w:t>
      </w:r>
      <w:r w:rsidRPr="00FD5700">
        <w:t>a</w:t>
      </w:r>
      <w:r w:rsidR="00B37219">
        <w:t xml:space="preserve"> em duas aplicações, Gaia (2018) e </w:t>
      </w:r>
      <w:proofErr w:type="spellStart"/>
      <w:r w:rsidR="00B37219" w:rsidRPr="00B85B38">
        <w:rPr>
          <w:highlight w:val="yellow"/>
          <w:rPrChange w:id="185" w:author="Mauricio Capobianco Lopes" w:date="2020-10-08T18:38:00Z">
            <w:rPr/>
          </w:rPrChange>
        </w:rPr>
        <w:t>PlantSnap</w:t>
      </w:r>
      <w:proofErr w:type="spellEnd"/>
      <w:r w:rsidR="00B37219">
        <w:t xml:space="preserve"> (2020). Gaia (2018) utiliza a Realidade Aumentada para trazer a informação do mundo virtual ao real</w:t>
      </w:r>
      <w:r w:rsidR="004F7CC1">
        <w:t xml:space="preserve"> </w:t>
      </w:r>
      <w:r w:rsidR="00B37219" w:rsidRPr="00FD5700">
        <w:t>em forma de textos</w:t>
      </w:r>
      <w:r w:rsidRPr="00FD5700">
        <w:t xml:space="preserve"> e </w:t>
      </w:r>
      <w:r w:rsidR="00B37219" w:rsidRPr="00FD5700">
        <w:t xml:space="preserve">exibindo informações como </w:t>
      </w:r>
      <w:r w:rsidR="004F7CC1" w:rsidRPr="00FD5700">
        <w:t xml:space="preserve">o </w:t>
      </w:r>
      <w:r w:rsidR="00B37219" w:rsidRPr="00FD5700">
        <w:t>nome da planta</w:t>
      </w:r>
      <w:r w:rsidR="004F7CC1" w:rsidRPr="00FD5700">
        <w:t xml:space="preserve"> e a </w:t>
      </w:r>
      <w:r w:rsidR="00B37219" w:rsidRPr="00FD5700">
        <w:t xml:space="preserve">quantidade </w:t>
      </w:r>
      <w:r w:rsidRPr="00FD5700">
        <w:t xml:space="preserve">diária </w:t>
      </w:r>
      <w:r w:rsidR="001948B4" w:rsidRPr="00FD5700">
        <w:t xml:space="preserve">necessária </w:t>
      </w:r>
      <w:r w:rsidRPr="00FD5700">
        <w:t xml:space="preserve">de </w:t>
      </w:r>
      <w:r w:rsidR="00B37219" w:rsidRPr="00FD5700">
        <w:t>água e luz</w:t>
      </w:r>
      <w:del w:id="186" w:author="Mauricio Capobianco Lopes" w:date="2020-10-08T18:38:00Z">
        <w:r w:rsidR="00FD5700" w:rsidRPr="00FD5700" w:rsidDel="00B85B38">
          <w:delText>,</w:delText>
        </w:r>
      </w:del>
      <w:r w:rsidR="00FD5700" w:rsidRPr="00FD5700">
        <w:t xml:space="preserve"> e</w:t>
      </w:r>
      <w:ins w:id="187" w:author="Mauricio Capobianco Lopes" w:date="2020-10-08T18:38:00Z">
        <w:r w:rsidR="00B85B38">
          <w:t>,</w:t>
        </w:r>
      </w:ins>
      <w:r w:rsidR="00B37219" w:rsidRPr="00FD5700">
        <w:t xml:space="preserve"> </w:t>
      </w:r>
      <w:r w:rsidRPr="00FD5700">
        <w:t>através</w:t>
      </w:r>
      <w:r w:rsidR="00B37219" w:rsidRPr="00FD5700">
        <w:t xml:space="preserve"> de animações 3D, aponta</w:t>
      </w:r>
      <w:del w:id="188" w:author="Mauricio Capobianco Lopes" w:date="2020-10-08T18:39:00Z">
        <w:r w:rsidR="00B37219" w:rsidRPr="00FD5700" w:rsidDel="00B85B38">
          <w:delText>ndo</w:delText>
        </w:r>
      </w:del>
      <w:r w:rsidR="00B37219" w:rsidRPr="00FD5700">
        <w:t xml:space="preserve"> o passo-a-passo </w:t>
      </w:r>
      <w:del w:id="189" w:author="Mauricio Capobianco Lopes" w:date="2020-10-08T18:39:00Z">
        <w:r w:rsidR="00B37219" w:rsidRPr="00FD5700" w:rsidDel="00B85B38">
          <w:delText xml:space="preserve">de </w:delText>
        </w:r>
      </w:del>
      <w:ins w:id="190" w:author="Mauricio Capobianco Lopes" w:date="2020-10-08T18:39:00Z">
        <w:r w:rsidR="00B85B38">
          <w:t xml:space="preserve">sobre </w:t>
        </w:r>
      </w:ins>
      <w:r w:rsidR="00B37219" w:rsidRPr="00FD5700">
        <w:t>como plantar a espécie.</w:t>
      </w:r>
      <w:r w:rsidR="00B37219">
        <w:t xml:space="preserve"> </w:t>
      </w:r>
      <w:proofErr w:type="spellStart"/>
      <w:r w:rsidR="00B37219">
        <w:t>PlantSnap</w:t>
      </w:r>
      <w:proofErr w:type="spellEnd"/>
      <w:r w:rsidR="00B37219">
        <w:t xml:space="preserve"> (2020) utiliza a Realidade Aumentada de uma maneira mais simples</w:t>
      </w:r>
      <w:del w:id="191" w:author="Mauricio Capobianco Lopes" w:date="2020-10-08T18:39:00Z">
        <w:r w:rsidR="00B37219" w:rsidDel="00B85B38">
          <w:delText xml:space="preserve">, </w:delText>
        </w:r>
        <w:r w:rsidR="00FF4D75" w:rsidDel="00B85B38">
          <w:delText>o aplicativo</w:delText>
        </w:r>
      </w:del>
      <w:r w:rsidR="00FF4D75">
        <w:t xml:space="preserve"> identifica</w:t>
      </w:r>
      <w:ins w:id="192" w:author="Mauricio Capobianco Lopes" w:date="2020-10-08T18:39:00Z">
        <w:r w:rsidR="00B85B38">
          <w:t>ndo</w:t>
        </w:r>
      </w:ins>
      <w:r w:rsidR="00FF4D75">
        <w:t xml:space="preserve"> se a imagem se trata de uma flor ou de uma folha. Caso seja identificado uma flor, a aplicação irá mostrar uma animação de uma abelha </w:t>
      </w:r>
      <w:r w:rsidR="00F76E8B">
        <w:t xml:space="preserve">3D </w:t>
      </w:r>
      <w:r w:rsidR="00FF4D75">
        <w:t>realizando a polinização</w:t>
      </w:r>
      <w:r w:rsidR="004F7CC1">
        <w:t>,</w:t>
      </w:r>
      <w:r w:rsidR="001948B4">
        <w:t xml:space="preserve"> </w:t>
      </w:r>
      <w:r w:rsidR="00FF4D75">
        <w:t>caso seja uma folha, irá demonstrar o processo da fotossíntese.</w:t>
      </w:r>
    </w:p>
    <w:p w14:paraId="00174A08" w14:textId="77777777" w:rsidR="00800087" w:rsidRDefault="00654AC6" w:rsidP="000D4BC4">
      <w:pPr>
        <w:pStyle w:val="TF-TEXTO"/>
        <w:rPr>
          <w:ins w:id="193" w:author="Mauricio Capobianco Lopes" w:date="2020-10-08T18:41:00Z"/>
        </w:rPr>
      </w:pPr>
      <w:r w:rsidRPr="006676BB">
        <w:t>A partir</w:t>
      </w:r>
      <w:r w:rsidR="007146C2" w:rsidRPr="006676BB">
        <w:t xml:space="preserve"> </w:t>
      </w:r>
      <w:r w:rsidRPr="006676BB">
        <w:t>do</w:t>
      </w:r>
      <w:r w:rsidR="007146C2" w:rsidRPr="006676BB">
        <w:t xml:space="preserve"> comparativo</w:t>
      </w:r>
      <w:r w:rsidRPr="006676BB">
        <w:t xml:space="preserve"> das características</w:t>
      </w:r>
      <w:r w:rsidR="007146C2" w:rsidRPr="00FD5700">
        <w:t>, é possível</w:t>
      </w:r>
      <w:r w:rsidR="004E7FBF" w:rsidRPr="00FD5700">
        <w:t xml:space="preserve"> perceber</w:t>
      </w:r>
      <w:r w:rsidR="007146C2" w:rsidRPr="00FD5700">
        <w:t xml:space="preserve"> que não há</w:t>
      </w:r>
      <w:r w:rsidRPr="00FD5700">
        <w:t xml:space="preserve"> um aplicativo capaz</w:t>
      </w:r>
      <w:r w:rsidR="004E7FBF" w:rsidRPr="00FD5700">
        <w:t xml:space="preserve"> de</w:t>
      </w:r>
      <w:r w:rsidRPr="00FD5700">
        <w:t xml:space="preserve"> fazer a identificação da espécie e </w:t>
      </w:r>
      <w:r w:rsidR="004E7FBF" w:rsidRPr="00FD5700">
        <w:t>disponibilizar</w:t>
      </w:r>
      <w:r w:rsidRPr="00FD5700">
        <w:t xml:space="preserve"> informações </w:t>
      </w:r>
      <w:r w:rsidR="004E7FBF" w:rsidRPr="00FD5700">
        <w:t>sobre ela</w:t>
      </w:r>
      <w:r w:rsidR="00FD5700">
        <w:t xml:space="preserve"> com o uso da Realidade Aumentada</w:t>
      </w:r>
      <w:r w:rsidRPr="00FD5700">
        <w:t xml:space="preserve"> ao mesmo tempo. O Aplicativo </w:t>
      </w:r>
      <w:proofErr w:type="spellStart"/>
      <w:r w:rsidRPr="00FD5700">
        <w:t>PlantSnap</w:t>
      </w:r>
      <w:proofErr w:type="spellEnd"/>
      <w:r w:rsidRPr="00FD5700">
        <w:t xml:space="preserve"> é capaz de </w:t>
      </w:r>
      <w:r w:rsidR="001948B4" w:rsidRPr="00FD5700">
        <w:t xml:space="preserve">realizar </w:t>
      </w:r>
      <w:r w:rsidRPr="00FD5700">
        <w:t>os dois, todavia não ao mesmo tempo</w:t>
      </w:r>
      <w:r w:rsidR="001948B4" w:rsidRPr="00FD5700">
        <w:t>.</w:t>
      </w:r>
      <w:r w:rsidRPr="00FD5700">
        <w:t xml:space="preserve"> </w:t>
      </w:r>
      <w:r w:rsidR="001948B4" w:rsidRPr="00FD5700">
        <w:t>O usuário</w:t>
      </w:r>
      <w:r w:rsidRPr="00FD5700">
        <w:t xml:space="preserve"> deve escolher se deseja identificar a espécie</w:t>
      </w:r>
      <w:r w:rsidR="001948B4" w:rsidRPr="00FD5700">
        <w:t xml:space="preserve"> e</w:t>
      </w:r>
      <w:r w:rsidRPr="00FD5700">
        <w:t xml:space="preserve"> v</w:t>
      </w:r>
      <w:r w:rsidR="001948B4" w:rsidRPr="00FD5700">
        <w:t>isualizar</w:t>
      </w:r>
      <w:r w:rsidRPr="00FD5700">
        <w:t xml:space="preserve"> informações sobre </w:t>
      </w:r>
      <w:r w:rsidR="001948B4" w:rsidRPr="00FD5700">
        <w:t>ela</w:t>
      </w:r>
      <w:r w:rsidRPr="00FD5700">
        <w:t xml:space="preserve"> ou se deseja</w:t>
      </w:r>
      <w:r w:rsidR="001948B4" w:rsidRPr="00FD5700">
        <w:t xml:space="preserve"> gerar</w:t>
      </w:r>
      <w:r w:rsidRPr="00FD5700">
        <w:t xml:space="preserve"> a </w:t>
      </w:r>
      <w:r w:rsidR="00FD5700" w:rsidRPr="00FD5700">
        <w:t>R</w:t>
      </w:r>
      <w:r w:rsidRPr="00FD5700">
        <w:t xml:space="preserve">ealidade </w:t>
      </w:r>
      <w:r w:rsidR="00FD5700" w:rsidRPr="00FD5700">
        <w:t>A</w:t>
      </w:r>
      <w:r w:rsidRPr="00FD5700">
        <w:t xml:space="preserve">umentada, </w:t>
      </w:r>
      <w:del w:id="194" w:author="Mauricio Capobianco Lopes" w:date="2020-10-08T18:39:00Z">
        <w:r w:rsidRPr="00FD5700" w:rsidDel="00B85B38">
          <w:delText xml:space="preserve">onde </w:delText>
        </w:r>
      </w:del>
      <w:ins w:id="195" w:author="Mauricio Capobianco Lopes" w:date="2020-10-08T18:39:00Z">
        <w:r w:rsidR="00B85B38">
          <w:t xml:space="preserve">com a qual </w:t>
        </w:r>
      </w:ins>
      <w:del w:id="196" w:author="Mauricio Capobianco Lopes" w:date="2020-10-08T18:40:00Z">
        <w:r w:rsidRPr="00FD5700" w:rsidDel="00B85B38">
          <w:delText xml:space="preserve">será </w:delText>
        </w:r>
      </w:del>
      <w:ins w:id="197" w:author="Mauricio Capobianco Lopes" w:date="2020-10-08T18:40:00Z">
        <w:r w:rsidR="00B85B38">
          <w:t xml:space="preserve">é </w:t>
        </w:r>
      </w:ins>
      <w:r w:rsidRPr="00FD5700">
        <w:t xml:space="preserve">possível </w:t>
      </w:r>
      <w:r w:rsidR="001948B4" w:rsidRPr="00FD5700">
        <w:t>apenas</w:t>
      </w:r>
      <w:r w:rsidRPr="00FD5700">
        <w:t xml:space="preserve"> diferenciar uma flor de uma folha</w:t>
      </w:r>
      <w:r w:rsidRPr="000D4BC4">
        <w:t xml:space="preserve">. </w:t>
      </w:r>
      <w:ins w:id="198" w:author="Mauricio Capobianco Lopes" w:date="2020-10-08T18:40:00Z">
        <w:r w:rsidR="00800087">
          <w:t xml:space="preserve">Assim, essa será a </w:t>
        </w:r>
      </w:ins>
      <w:ins w:id="199" w:author="Mauricio Capobianco Lopes" w:date="2020-10-08T18:41:00Z">
        <w:r w:rsidR="00800087">
          <w:t xml:space="preserve">principal </w:t>
        </w:r>
      </w:ins>
      <w:ins w:id="200" w:author="Mauricio Capobianco Lopes" w:date="2020-10-08T18:40:00Z">
        <w:r w:rsidR="00800087">
          <w:t xml:space="preserve">contribuição tecnológica </w:t>
        </w:r>
      </w:ins>
      <w:ins w:id="201" w:author="Mauricio Capobianco Lopes" w:date="2020-10-08T18:41:00Z">
        <w:r w:rsidR="00800087">
          <w:t xml:space="preserve">do projeto. </w:t>
        </w:r>
      </w:ins>
    </w:p>
    <w:p w14:paraId="70A006B6" w14:textId="2A240C0D" w:rsidR="00922B55" w:rsidRPr="006676BB" w:rsidRDefault="00800087" w:rsidP="000D4BC4">
      <w:pPr>
        <w:pStyle w:val="TF-TEXTO"/>
      </w:pPr>
      <w:ins w:id="202" w:author="Mauricio Capobianco Lopes" w:date="2020-10-08T18:41:00Z">
        <w:r>
          <w:t>Além disso, e</w:t>
        </w:r>
      </w:ins>
      <w:del w:id="203" w:author="Mauricio Capobianco Lopes" w:date="2020-10-08T18:41:00Z">
        <w:r w:rsidR="00966F48" w:rsidRPr="000D4BC4" w:rsidDel="00800087">
          <w:delText>E</w:delText>
        </w:r>
      </w:del>
      <w:r w:rsidR="00966F48" w:rsidRPr="000D4BC4">
        <w:t xml:space="preserve">m um mundo onde as pessoas são inseridas em um contexto tecnológico desde pequenas, a área educacional não tira o proveito que as mudanças tecnológicas </w:t>
      </w:r>
      <w:del w:id="204" w:author="Mauricio Capobianco Lopes" w:date="2020-10-08T18:40:00Z">
        <w:r w:rsidR="00966F48" w:rsidRPr="000D4BC4" w:rsidDel="00B85B38">
          <w:delText xml:space="preserve">causam </w:delText>
        </w:r>
      </w:del>
      <w:ins w:id="205" w:author="Mauricio Capobianco Lopes" w:date="2020-10-08T18:40:00Z">
        <w:r w:rsidR="00B85B38">
          <w:t>proporcionam à</w:t>
        </w:r>
      </w:ins>
      <w:del w:id="206" w:author="Mauricio Capobianco Lopes" w:date="2020-10-08T18:40:00Z">
        <w:r w:rsidR="00966F48" w:rsidRPr="000D4BC4" w:rsidDel="00B85B38">
          <w:delText>a</w:delText>
        </w:r>
      </w:del>
      <w:del w:id="207" w:author="Mauricio Capobianco Lopes" w:date="2020-10-08T18:42:00Z">
        <w:r w:rsidR="00966F48" w:rsidRPr="000D4BC4" w:rsidDel="00800087">
          <w:delText xml:space="preserve"> </w:delText>
        </w:r>
      </w:del>
      <w:ins w:id="208" w:author="Mauricio Capobianco Lopes" w:date="2020-10-08T18:42:00Z">
        <w:r>
          <w:t xml:space="preserve"> </w:t>
        </w:r>
      </w:ins>
      <w:r w:rsidR="00966F48" w:rsidRPr="000D4BC4">
        <w:t xml:space="preserve">sociedade. </w:t>
      </w:r>
      <w:r w:rsidR="006676BB" w:rsidRPr="000D4BC4">
        <w:t>Diante</w:t>
      </w:r>
      <w:r w:rsidR="00654AC6" w:rsidRPr="00FD5700">
        <w:t xml:space="preserve"> </w:t>
      </w:r>
      <w:r w:rsidR="001948B4" w:rsidRPr="00FD5700">
        <w:t>deste</w:t>
      </w:r>
      <w:r w:rsidR="00654AC6" w:rsidRPr="00FD5700">
        <w:t xml:space="preserve"> contexto, </w:t>
      </w:r>
      <w:r w:rsidR="001948B4" w:rsidRPr="00FD5700">
        <w:t>o presente</w:t>
      </w:r>
      <w:r w:rsidR="00654AC6" w:rsidRPr="00FD5700">
        <w:t xml:space="preserve"> trabalho </w:t>
      </w:r>
      <w:ins w:id="209" w:author="Mauricio Capobianco Lopes" w:date="2020-10-08T18:42:00Z">
        <w:r>
          <w:t>ap</w:t>
        </w:r>
      </w:ins>
      <w:ins w:id="210" w:author="Mauricio Capobianco Lopes" w:date="2020-10-08T18:43:00Z">
        <w:r>
          <w:t xml:space="preserve">resenta uma contribuição social </w:t>
        </w:r>
      </w:ins>
      <w:del w:id="211" w:author="Mauricio Capobianco Lopes" w:date="2020-10-08T18:43:00Z">
        <w:r w:rsidR="00654AC6" w:rsidRPr="00FD5700" w:rsidDel="00800087">
          <w:delText xml:space="preserve">se mostra expressivo </w:delText>
        </w:r>
      </w:del>
      <w:r w:rsidR="00654AC6" w:rsidRPr="00FD5700">
        <w:t xml:space="preserve">pois </w:t>
      </w:r>
      <w:r w:rsidR="006676BB" w:rsidRPr="00FD5700">
        <w:t xml:space="preserve">irá </w:t>
      </w:r>
      <w:r w:rsidR="001948B4" w:rsidRPr="00FD5700">
        <w:t>propiciar</w:t>
      </w:r>
      <w:r w:rsidR="006676BB" w:rsidRPr="00FD5700">
        <w:t xml:space="preserve"> aos alunos </w:t>
      </w:r>
      <w:r w:rsidR="001948B4" w:rsidRPr="00FD5700">
        <w:t>em</w:t>
      </w:r>
      <w:r w:rsidR="006676BB" w:rsidRPr="00FD5700">
        <w:t xml:space="preserve"> aulas de campo uma nova interação,</w:t>
      </w:r>
      <w:r w:rsidR="004F7CC1" w:rsidRPr="00FD5700">
        <w:t xml:space="preserve"> </w:t>
      </w:r>
      <w:r w:rsidR="001948B4" w:rsidRPr="00FD5700">
        <w:t>que permit</w:t>
      </w:r>
      <w:r w:rsidR="001C77FD" w:rsidRPr="00FD5700">
        <w:t>irá</w:t>
      </w:r>
      <w:r w:rsidR="001948B4" w:rsidRPr="00FD5700">
        <w:t xml:space="preserve"> a</w:t>
      </w:r>
      <w:r w:rsidR="006676BB" w:rsidRPr="00FD5700">
        <w:t xml:space="preserve"> descoberta de informações sobre espécies de árvores </w:t>
      </w:r>
      <w:r w:rsidR="001948B4" w:rsidRPr="00FD5700">
        <w:t xml:space="preserve">e </w:t>
      </w:r>
      <w:r w:rsidR="006676BB" w:rsidRPr="00FD5700">
        <w:t>tra</w:t>
      </w:r>
      <w:r w:rsidR="001C77FD" w:rsidRPr="00FD5700">
        <w:t xml:space="preserve">rá </w:t>
      </w:r>
      <w:r w:rsidR="006676BB" w:rsidRPr="00FD5700">
        <w:t xml:space="preserve">a informação virtual ao mundo real </w:t>
      </w:r>
      <w:r w:rsidR="001C77FD" w:rsidRPr="00FD5700">
        <w:t>através do uso da</w:t>
      </w:r>
      <w:r w:rsidR="006676BB" w:rsidRPr="00FD5700">
        <w:t xml:space="preserve"> </w:t>
      </w:r>
      <w:r w:rsidR="00221F7F">
        <w:t>Realidade Aumentada</w:t>
      </w:r>
      <w:r w:rsidR="000D4BC4">
        <w:t>.</w:t>
      </w:r>
      <w:r w:rsidR="006676BB" w:rsidRPr="006676BB">
        <w:t xml:space="preserve"> </w:t>
      </w:r>
      <w:ins w:id="212" w:author="Mauricio Capobianco Lopes" w:date="2020-10-08T18:41:00Z">
        <w:r>
          <w:t xml:space="preserve">O aplicativo utilizará </w:t>
        </w:r>
      </w:ins>
      <w:del w:id="213" w:author="Mauricio Capobianco Lopes" w:date="2020-10-08T18:41:00Z">
        <w:r w:rsidR="006676BB" w:rsidRPr="006676BB" w:rsidDel="00800087">
          <w:delText xml:space="preserve">Utilizando-se das </w:delText>
        </w:r>
      </w:del>
      <w:ins w:id="214" w:author="Mauricio Capobianco Lopes" w:date="2020-10-08T18:41:00Z">
        <w:r>
          <w:t xml:space="preserve">as </w:t>
        </w:r>
      </w:ins>
      <w:r w:rsidR="006676BB" w:rsidRPr="006676BB">
        <w:t xml:space="preserve">folhas das árvores </w:t>
      </w:r>
      <w:r w:rsidR="006676BB" w:rsidRPr="00885C6B">
        <w:t xml:space="preserve">para </w:t>
      </w:r>
      <w:r w:rsidR="001C77FD" w:rsidRPr="00885C6B">
        <w:t>realizar</w:t>
      </w:r>
      <w:r w:rsidR="006676BB" w:rsidRPr="00885C6B">
        <w:t xml:space="preserve"> </w:t>
      </w:r>
      <w:del w:id="215" w:author="Mauricio Capobianco Lopes" w:date="2020-10-08T18:42:00Z">
        <w:r w:rsidR="006676BB" w:rsidRPr="00885C6B" w:rsidDel="00800087">
          <w:delText xml:space="preserve">um </w:delText>
        </w:r>
      </w:del>
      <w:ins w:id="216" w:author="Mauricio Capobianco Lopes" w:date="2020-10-08T18:42:00Z">
        <w:r>
          <w:t xml:space="preserve">o </w:t>
        </w:r>
      </w:ins>
      <w:r w:rsidR="006676BB" w:rsidRPr="00885C6B">
        <w:t xml:space="preserve">reconhecimento </w:t>
      </w:r>
      <w:del w:id="217" w:author="Mauricio Capobianco Lopes" w:date="2020-10-08T18:42:00Z">
        <w:r w:rsidR="006676BB" w:rsidRPr="00885C6B" w:rsidDel="00800087">
          <w:delText xml:space="preserve">trivial </w:delText>
        </w:r>
      </w:del>
      <w:r w:rsidR="006676BB" w:rsidRPr="00885C6B">
        <w:t>de algumas espécies e faz</w:t>
      </w:r>
      <w:r w:rsidR="001C77FD" w:rsidRPr="00885C6B">
        <w:t xml:space="preserve">er </w:t>
      </w:r>
      <w:r w:rsidR="006676BB" w:rsidRPr="00885C6B">
        <w:t>a renderização de informações</w:t>
      </w:r>
      <w:ins w:id="218" w:author="Mauricio Capobianco Lopes" w:date="2020-10-08T18:42:00Z">
        <w:r>
          <w:t xml:space="preserve">, tais </w:t>
        </w:r>
      </w:ins>
      <w:del w:id="219" w:author="Mauricio Capobianco Lopes" w:date="2020-10-08T18:42:00Z">
        <w:r w:rsidR="006676BB" w:rsidRPr="00885C6B" w:rsidDel="00800087">
          <w:delText xml:space="preserve"> </w:delText>
        </w:r>
      </w:del>
      <w:r w:rsidR="006676BB" w:rsidRPr="00885C6B">
        <w:t>como nome popular, nome científico, altura máxima, entre outras</w:t>
      </w:r>
      <w:ins w:id="220" w:author="Mauricio Capobianco Lopes" w:date="2020-10-08T18:42:00Z">
        <w:r>
          <w:t>, a</w:t>
        </w:r>
      </w:ins>
      <w:del w:id="221" w:author="Mauricio Capobianco Lopes" w:date="2020-10-08T18:42:00Z">
        <w:r w:rsidR="001C77FD" w:rsidRPr="00885C6B" w:rsidDel="00800087">
          <w:delText>.</w:delText>
        </w:r>
        <w:r w:rsidR="006676BB" w:rsidRPr="006676BB" w:rsidDel="00800087">
          <w:delText xml:space="preserve"> </w:delText>
        </w:r>
        <w:r w:rsidR="001C77FD" w:rsidRPr="00885C6B" w:rsidDel="00800087">
          <w:delText>A</w:delText>
        </w:r>
      </w:del>
      <w:r w:rsidR="006676BB" w:rsidRPr="00885C6B">
        <w:t xml:space="preserve">lém de </w:t>
      </w:r>
      <w:r w:rsidR="001C77FD" w:rsidRPr="00885C6B">
        <w:t xml:space="preserve">expor um </w:t>
      </w:r>
      <w:r w:rsidR="006676BB" w:rsidRPr="00885C6B">
        <w:t>modelo 3D da árvore utilizando-se da folha como uma espécie de marcador para ancorar este conteúdo virtual.</w:t>
      </w:r>
    </w:p>
    <w:p w14:paraId="51E0058B" w14:textId="77777777" w:rsidR="00451B94" w:rsidRDefault="00451B94" w:rsidP="00451B94">
      <w:pPr>
        <w:pStyle w:val="Ttulo2"/>
        <w:spacing w:after="120" w:line="240" w:lineRule="auto"/>
      </w:pPr>
      <w:r>
        <w:rPr>
          <w:caps w:val="0"/>
        </w:rPr>
        <w:t>REQUISITOS PRINCIPAIS DO PROBLEMA A SER TRABALHADO</w:t>
      </w:r>
      <w:bookmarkEnd w:id="132"/>
      <w:bookmarkEnd w:id="133"/>
      <w:bookmarkEnd w:id="134"/>
      <w:bookmarkEnd w:id="135"/>
      <w:bookmarkEnd w:id="136"/>
      <w:bookmarkEnd w:id="137"/>
      <w:bookmarkEnd w:id="138"/>
    </w:p>
    <w:p w14:paraId="6C05307A" w14:textId="77777777" w:rsidR="00CF6A19" w:rsidRDefault="00CF6A19" w:rsidP="00451B94">
      <w:pPr>
        <w:pStyle w:val="TF-TEXTO"/>
      </w:pPr>
      <w:r>
        <w:t>Os requisitos do aplicativo são:</w:t>
      </w:r>
    </w:p>
    <w:p w14:paraId="0A471154" w14:textId="1D1D77B1" w:rsidR="00CF6A19" w:rsidRDefault="009C0781" w:rsidP="00CF6A19">
      <w:pPr>
        <w:pStyle w:val="TF-ALNEA"/>
        <w:numPr>
          <w:ilvl w:val="0"/>
          <w:numId w:val="20"/>
        </w:numPr>
      </w:pPr>
      <w:commentRangeStart w:id="222"/>
      <w:r>
        <w:t xml:space="preserve">disponibilizar </w:t>
      </w:r>
      <w:commentRangeEnd w:id="222"/>
      <w:r w:rsidR="00800087">
        <w:rPr>
          <w:rStyle w:val="Refdecomentrio"/>
        </w:rPr>
        <w:commentReference w:id="222"/>
      </w:r>
      <w:r>
        <w:t xml:space="preserve">uma tela inicial com a opção para iniciar </w:t>
      </w:r>
      <w:r w:rsidR="00885C6B">
        <w:t xml:space="preserve">o </w:t>
      </w:r>
      <w:commentRangeStart w:id="223"/>
      <w:proofErr w:type="spellStart"/>
      <w:r w:rsidRPr="009C0781">
        <w:rPr>
          <w:i/>
          <w:iCs/>
        </w:rPr>
        <w:t>scan</w:t>
      </w:r>
      <w:proofErr w:type="spellEnd"/>
      <w:r>
        <w:rPr>
          <w:i/>
          <w:iCs/>
        </w:rPr>
        <w:t xml:space="preserve"> </w:t>
      </w:r>
      <w:commentRangeEnd w:id="223"/>
      <w:r w:rsidR="00800087">
        <w:rPr>
          <w:rStyle w:val="Refdecomentrio"/>
        </w:rPr>
        <w:commentReference w:id="223"/>
      </w:r>
      <w:r w:rsidRPr="009C0781">
        <w:t>(RF);</w:t>
      </w:r>
    </w:p>
    <w:p w14:paraId="42DB1458" w14:textId="5EC0D922" w:rsidR="009C0781" w:rsidRDefault="009C0781" w:rsidP="00CF6A19">
      <w:pPr>
        <w:pStyle w:val="TF-ALNEA"/>
        <w:numPr>
          <w:ilvl w:val="0"/>
          <w:numId w:val="20"/>
        </w:numPr>
      </w:pPr>
      <w:r>
        <w:t xml:space="preserve">permitir ao </w:t>
      </w:r>
      <w:r w:rsidRPr="00885C6B">
        <w:t>usuário u</w:t>
      </w:r>
      <w:r w:rsidR="00F8276F" w:rsidRPr="00885C6B">
        <w:t>tilizar</w:t>
      </w:r>
      <w:r>
        <w:t xml:space="preserve"> a câmera do celular para realizar o </w:t>
      </w:r>
      <w:proofErr w:type="spellStart"/>
      <w:r w:rsidRPr="00CF6A19">
        <w:rPr>
          <w:i/>
          <w:iCs/>
        </w:rPr>
        <w:t>scan</w:t>
      </w:r>
      <w:proofErr w:type="spellEnd"/>
      <w:r>
        <w:t xml:space="preserve"> da folha (RF);</w:t>
      </w:r>
    </w:p>
    <w:p w14:paraId="10946688" w14:textId="67DFC5A0" w:rsidR="00CF6A19" w:rsidRDefault="00CF6A19" w:rsidP="00CF6A19">
      <w:pPr>
        <w:pStyle w:val="TF-ALNEA"/>
        <w:numPr>
          <w:ilvl w:val="0"/>
          <w:numId w:val="20"/>
        </w:numPr>
      </w:pPr>
      <w:commentRangeStart w:id="224"/>
      <w:proofErr w:type="spellStart"/>
      <w:r>
        <w:t>renderizar</w:t>
      </w:r>
      <w:proofErr w:type="spellEnd"/>
      <w:r>
        <w:t xml:space="preserve"> </w:t>
      </w:r>
      <w:commentRangeEnd w:id="224"/>
      <w:r w:rsidR="00800087">
        <w:rPr>
          <w:rStyle w:val="Refdecomentrio"/>
        </w:rPr>
        <w:commentReference w:id="224"/>
      </w:r>
      <w:r>
        <w:t xml:space="preserve">um modelo 3D da árvore </w:t>
      </w:r>
      <w:r w:rsidRPr="00885C6B">
        <w:t xml:space="preserve">correspondente </w:t>
      </w:r>
      <w:r w:rsidR="00F8276F" w:rsidRPr="00885C6B">
        <w:t>à</w:t>
      </w:r>
      <w:r w:rsidRPr="00885C6B">
        <w:t xml:space="preserve"> f</w:t>
      </w:r>
      <w:r>
        <w:t>olha (RF);</w:t>
      </w:r>
    </w:p>
    <w:p w14:paraId="2F2796F3" w14:textId="1100B9D3" w:rsidR="00CF6A19" w:rsidRDefault="00B92EB4" w:rsidP="00CF6A19">
      <w:pPr>
        <w:pStyle w:val="TF-ALNEA"/>
        <w:numPr>
          <w:ilvl w:val="0"/>
          <w:numId w:val="20"/>
        </w:numPr>
      </w:pPr>
      <w:r>
        <w:t xml:space="preserve">exibir informações sobre a árvore </w:t>
      </w:r>
      <w:ins w:id="225" w:author="Mauricio Capobianco Lopes" w:date="2020-10-08T18:46:00Z">
        <w:r w:rsidR="00800087">
          <w:t>à</w:t>
        </w:r>
      </w:ins>
      <w:del w:id="226" w:author="Mauricio Capobianco Lopes" w:date="2020-10-08T18:46:00Z">
        <w:r w:rsidDel="00800087">
          <w:delText>a</w:delText>
        </w:r>
      </w:del>
      <w:r>
        <w:t xml:space="preserve"> qual a folha pertence (RF);</w:t>
      </w:r>
    </w:p>
    <w:p w14:paraId="5765F0F5" w14:textId="5D90C131" w:rsidR="009C0781" w:rsidRDefault="009C0781" w:rsidP="00CF6A19">
      <w:pPr>
        <w:pStyle w:val="TF-ALNEA"/>
        <w:numPr>
          <w:ilvl w:val="0"/>
          <w:numId w:val="20"/>
        </w:numPr>
      </w:pPr>
      <w:commentRangeStart w:id="227"/>
      <w:r>
        <w:t xml:space="preserve">utilizar </w:t>
      </w:r>
      <w:commentRangeEnd w:id="227"/>
      <w:r w:rsidR="00800087">
        <w:rPr>
          <w:rStyle w:val="Refdecomentrio"/>
        </w:rPr>
        <w:commentReference w:id="227"/>
      </w:r>
      <w:r>
        <w:t>a folha da árvore como marcador para ancoragem do conteúdo virtual (RF);</w:t>
      </w:r>
    </w:p>
    <w:p w14:paraId="0EB7980B" w14:textId="1DE29D0A" w:rsidR="00B92EB4" w:rsidRDefault="00B92EB4" w:rsidP="00CF6A19">
      <w:pPr>
        <w:pStyle w:val="TF-ALNEA"/>
        <w:numPr>
          <w:ilvl w:val="0"/>
          <w:numId w:val="20"/>
        </w:numPr>
      </w:pPr>
      <w:r>
        <w:t xml:space="preserve">permitir ao </w:t>
      </w:r>
      <w:r w:rsidRPr="00885C6B">
        <w:t xml:space="preserve">usuário </w:t>
      </w:r>
      <w:r w:rsidR="00F8276F" w:rsidRPr="00885C6B">
        <w:t>capturar</w:t>
      </w:r>
      <w:r>
        <w:t xml:space="preserve"> uma foto do conteúdo sendo mostrado em sua tela </w:t>
      </w:r>
      <w:r w:rsidR="00F8276F">
        <w:t xml:space="preserve">e salvar </w:t>
      </w:r>
      <w:r>
        <w:t>em sua galeria (R</w:t>
      </w:r>
      <w:r w:rsidR="009C0781">
        <w:t>N</w:t>
      </w:r>
      <w:r>
        <w:t>F);</w:t>
      </w:r>
    </w:p>
    <w:p w14:paraId="19A1D4A1" w14:textId="2A1EB9F0" w:rsidR="00CF6A19" w:rsidRDefault="00CF6A19" w:rsidP="00CF6A19">
      <w:pPr>
        <w:pStyle w:val="TF-ALNEA"/>
        <w:numPr>
          <w:ilvl w:val="0"/>
          <w:numId w:val="20"/>
        </w:numPr>
      </w:pPr>
      <w:r>
        <w:t xml:space="preserve">utilizar o ambiente de desenvolvimento </w:t>
      </w:r>
      <w:proofErr w:type="spellStart"/>
      <w:r>
        <w:t>Unity</w:t>
      </w:r>
      <w:proofErr w:type="spellEnd"/>
      <w:r>
        <w:t xml:space="preserve"> (RNF);</w:t>
      </w:r>
    </w:p>
    <w:p w14:paraId="68DA3C3F" w14:textId="6575380C" w:rsidR="00CF6A19" w:rsidRDefault="00CF6A19" w:rsidP="00CF6A19">
      <w:pPr>
        <w:pStyle w:val="TF-ALNEA"/>
        <w:numPr>
          <w:ilvl w:val="0"/>
          <w:numId w:val="20"/>
        </w:numPr>
      </w:pPr>
      <w:r>
        <w:t xml:space="preserve">utilizar a biblioteca </w:t>
      </w:r>
      <w:proofErr w:type="spellStart"/>
      <w:r>
        <w:t>OpenCV</w:t>
      </w:r>
      <w:proofErr w:type="spellEnd"/>
      <w:r>
        <w:t xml:space="preserve"> (RNF)</w:t>
      </w:r>
      <w:r w:rsidR="009C0781">
        <w:t>;</w:t>
      </w:r>
    </w:p>
    <w:p w14:paraId="5CF41A4C" w14:textId="1ABAB03A" w:rsidR="009C0781" w:rsidRDefault="009C0781" w:rsidP="00CF6A19">
      <w:pPr>
        <w:pStyle w:val="TF-ALNEA"/>
        <w:numPr>
          <w:ilvl w:val="0"/>
          <w:numId w:val="20"/>
        </w:numPr>
      </w:pPr>
      <w:r>
        <w:t>ser desenvolvido para plataforma Android (RNF);</w:t>
      </w:r>
    </w:p>
    <w:p w14:paraId="1A41784B" w14:textId="781B53FC" w:rsidR="00451B94" w:rsidRPr="00286FED" w:rsidRDefault="009C0781" w:rsidP="00CC1DFA">
      <w:pPr>
        <w:pStyle w:val="TF-ALNEA"/>
        <w:numPr>
          <w:ilvl w:val="0"/>
          <w:numId w:val="20"/>
        </w:numPr>
      </w:pPr>
      <w:r>
        <w:t xml:space="preserve">utilizar o banco de dados </w:t>
      </w:r>
      <w:commentRangeStart w:id="228"/>
      <w:proofErr w:type="spellStart"/>
      <w:r>
        <w:t>SQLite</w:t>
      </w:r>
      <w:proofErr w:type="spellEnd"/>
      <w:r>
        <w:t xml:space="preserve"> </w:t>
      </w:r>
      <w:commentRangeEnd w:id="228"/>
      <w:r w:rsidR="00800087">
        <w:rPr>
          <w:rStyle w:val="Refdecomentrio"/>
        </w:rPr>
        <w:commentReference w:id="228"/>
      </w:r>
      <w:r>
        <w:t>(</w:t>
      </w:r>
      <w:commentRangeStart w:id="229"/>
      <w:r>
        <w:t>RNF</w:t>
      </w:r>
      <w:commentRangeEnd w:id="229"/>
      <w:r w:rsidR="00800087">
        <w:rPr>
          <w:rStyle w:val="Refdecomentrio"/>
        </w:rPr>
        <w:commentReference w:id="229"/>
      </w:r>
      <w:r>
        <w:t>).</w:t>
      </w:r>
    </w:p>
    <w:p w14:paraId="7F9323AC" w14:textId="5C37E2D5" w:rsidR="00451B94" w:rsidRPr="007E0D87" w:rsidRDefault="00451B94" w:rsidP="007A48BB">
      <w:pPr>
        <w:pStyle w:val="Ttulo2"/>
        <w:spacing w:after="120" w:line="240" w:lineRule="auto"/>
      </w:pPr>
      <w:r>
        <w:t>METODOLOGIA</w:t>
      </w:r>
    </w:p>
    <w:p w14:paraId="4ACC7538" w14:textId="77777777" w:rsidR="00451B94" w:rsidRPr="007E0D87" w:rsidRDefault="00451B94" w:rsidP="00451B94">
      <w:pPr>
        <w:pStyle w:val="TF-TEXTO"/>
      </w:pPr>
      <w:r w:rsidRPr="007E0D87">
        <w:t xml:space="preserve">O trabalho será desenvolvido observando as seguintes </w:t>
      </w:r>
      <w:commentRangeStart w:id="230"/>
      <w:r w:rsidRPr="007E0D87">
        <w:t>etapas</w:t>
      </w:r>
      <w:commentRangeEnd w:id="230"/>
      <w:r w:rsidR="007A799A">
        <w:rPr>
          <w:rStyle w:val="Refdecomentrio"/>
        </w:rPr>
        <w:commentReference w:id="230"/>
      </w:r>
      <w:r w:rsidRPr="007E0D87">
        <w:t>:</w:t>
      </w:r>
    </w:p>
    <w:p w14:paraId="20B9C960" w14:textId="0AD0D034" w:rsidR="00451B94" w:rsidRPr="001E5453" w:rsidRDefault="004850BD" w:rsidP="00424AD5">
      <w:pPr>
        <w:pStyle w:val="TF-ALNEA"/>
        <w:numPr>
          <w:ilvl w:val="0"/>
          <w:numId w:val="10"/>
        </w:numPr>
      </w:pPr>
      <w:r w:rsidRPr="001E5453">
        <w:t>levantamento bibliográfico: realizar levantamento bibliográfico sobre</w:t>
      </w:r>
      <w:r w:rsidR="007D1F3F" w:rsidRPr="001E5453">
        <w:t xml:space="preserve"> </w:t>
      </w:r>
      <w:r w:rsidR="00EE3FC8" w:rsidRPr="001E5453">
        <w:t>árvores</w:t>
      </w:r>
      <w:r w:rsidR="007D1F3F" w:rsidRPr="001E5453">
        <w:t>,</w:t>
      </w:r>
      <w:r w:rsidRPr="001E5453">
        <w:t xml:space="preserve"> </w:t>
      </w:r>
      <w:ins w:id="231" w:author="Mauricio Capobianco Lopes" w:date="2020-10-08T18:51:00Z">
        <w:r w:rsidR="007A799A">
          <w:t xml:space="preserve">aulas de campo, </w:t>
        </w:r>
      </w:ins>
      <w:r w:rsidR="007D1F3F" w:rsidRPr="001E5453">
        <w:t>modelagem 3D</w:t>
      </w:r>
      <w:ins w:id="232" w:author="Mauricio Capobianco Lopes" w:date="2020-10-08T18:51:00Z">
        <w:r w:rsidR="007A799A">
          <w:t xml:space="preserve">, </w:t>
        </w:r>
      </w:ins>
      <w:del w:id="233" w:author="Mauricio Capobianco Lopes" w:date="2020-10-08T18:51:00Z">
        <w:r w:rsidR="007D1F3F" w:rsidRPr="001E5453" w:rsidDel="007A799A">
          <w:delText xml:space="preserve"> e sobre o </w:delText>
        </w:r>
      </w:del>
      <w:r w:rsidR="007D1F3F" w:rsidRPr="001E5453">
        <w:t xml:space="preserve">desenvolvimento de </w:t>
      </w:r>
      <w:r w:rsidR="00221F7F">
        <w:t>Realidade Aumentada</w:t>
      </w:r>
      <w:r w:rsidR="007D1F3F" w:rsidRPr="001E5453">
        <w:t xml:space="preserve"> com as ferramentas </w:t>
      </w:r>
      <w:proofErr w:type="spellStart"/>
      <w:r w:rsidR="007D1F3F" w:rsidRPr="001E5453">
        <w:t>Unity</w:t>
      </w:r>
      <w:proofErr w:type="spellEnd"/>
      <w:r w:rsidR="007D1F3F" w:rsidRPr="001E5453">
        <w:t xml:space="preserve"> e </w:t>
      </w:r>
      <w:proofErr w:type="spellStart"/>
      <w:r w:rsidR="007D1F3F" w:rsidRPr="001E5453">
        <w:t>OpenCV</w:t>
      </w:r>
      <w:proofErr w:type="spellEnd"/>
      <w:ins w:id="234" w:author="Mauricio Capobianco Lopes" w:date="2020-10-08T18:51:00Z">
        <w:r w:rsidR="007A799A">
          <w:t xml:space="preserve"> e trabalh</w:t>
        </w:r>
      </w:ins>
      <w:ins w:id="235" w:author="Mauricio Capobianco Lopes" w:date="2020-10-08T18:52:00Z">
        <w:r w:rsidR="007A799A">
          <w:t>os correlatos</w:t>
        </w:r>
      </w:ins>
      <w:r w:rsidR="00451B94" w:rsidRPr="001E5453">
        <w:t>;</w:t>
      </w:r>
    </w:p>
    <w:p w14:paraId="126F2E29" w14:textId="60992CBC" w:rsidR="00451B94" w:rsidRPr="001E5453" w:rsidRDefault="007D1F3F" w:rsidP="00424AD5">
      <w:pPr>
        <w:pStyle w:val="TF-ALNEA"/>
      </w:pPr>
      <w:proofErr w:type="spellStart"/>
      <w:r w:rsidRPr="001E5453">
        <w:t>elicitação</w:t>
      </w:r>
      <w:proofErr w:type="spellEnd"/>
      <w:r w:rsidRPr="001E5453">
        <w:t xml:space="preserve"> de requisitos</w:t>
      </w:r>
      <w:r w:rsidR="00451B94" w:rsidRPr="001E5453">
        <w:t>:</w:t>
      </w:r>
      <w:r w:rsidRPr="001E5453">
        <w:t xml:space="preserve"> com base no levantamento bibliográfico e nos objetivos do trabalho, reavaliar </w:t>
      </w:r>
      <w:r w:rsidRPr="00885C6B">
        <w:t>e</w:t>
      </w:r>
      <w:r w:rsidR="00F8276F" w:rsidRPr="00885C6B">
        <w:t>,</w:t>
      </w:r>
      <w:r w:rsidRPr="00885C6B">
        <w:t xml:space="preserve"> se </w:t>
      </w:r>
      <w:r w:rsidR="00F8276F" w:rsidRPr="00885C6B">
        <w:t>necessário,</w:t>
      </w:r>
      <w:r w:rsidRPr="001E5453">
        <w:t xml:space="preserve"> incorporar novos requisitos</w:t>
      </w:r>
      <w:r w:rsidR="00451B94" w:rsidRPr="001E5453">
        <w:t>;</w:t>
      </w:r>
    </w:p>
    <w:p w14:paraId="2A3870EC" w14:textId="2FA91021" w:rsidR="00133D75" w:rsidRPr="001E5453" w:rsidRDefault="00133D75" w:rsidP="00424AD5">
      <w:pPr>
        <w:pStyle w:val="TF-ALNEA"/>
      </w:pPr>
      <w:r w:rsidRPr="001E5453">
        <w:t xml:space="preserve">modelagem: realizar modelagem de classes a serem utilizadas no projeto seguindo os padrões </w:t>
      </w:r>
      <w:proofErr w:type="spellStart"/>
      <w:r w:rsidRPr="001E5453">
        <w:t>Unified</w:t>
      </w:r>
      <w:proofErr w:type="spellEnd"/>
      <w:r w:rsidRPr="001E5453">
        <w:t xml:space="preserve"> </w:t>
      </w:r>
      <w:proofErr w:type="spellStart"/>
      <w:r w:rsidRPr="001E5453">
        <w:t>Modeling</w:t>
      </w:r>
      <w:proofErr w:type="spellEnd"/>
      <w:r w:rsidRPr="001E5453">
        <w:t xml:space="preserve"> </w:t>
      </w:r>
      <w:proofErr w:type="spellStart"/>
      <w:r w:rsidRPr="001E5453">
        <w:t>Language</w:t>
      </w:r>
      <w:proofErr w:type="spellEnd"/>
      <w:r w:rsidRPr="001E5453">
        <w:t>™ (UML®).</w:t>
      </w:r>
    </w:p>
    <w:p w14:paraId="4E4A9CE8" w14:textId="5F73AA3F" w:rsidR="00451B94" w:rsidRPr="001E5453" w:rsidRDefault="00EE3FC8" w:rsidP="00424AD5">
      <w:pPr>
        <w:pStyle w:val="TF-ALNEA"/>
      </w:pPr>
      <w:r w:rsidRPr="001E5453">
        <w:t>desenvolvimento</w:t>
      </w:r>
      <w:r w:rsidR="00E97CC4" w:rsidRPr="001E5453">
        <w:t>: implementação do aplicativo seguindo a modelagem e os requisitos levantados</w:t>
      </w:r>
      <w:r w:rsidR="00885C6B">
        <w:t xml:space="preserve">, </w:t>
      </w:r>
      <w:r w:rsidR="00885C6B" w:rsidRPr="00885C6B">
        <w:t>d</w:t>
      </w:r>
      <w:r w:rsidR="004F7CC1" w:rsidRPr="00885C6B">
        <w:t>esenvolve</w:t>
      </w:r>
      <w:r w:rsidR="00885C6B">
        <w:t>ndo</w:t>
      </w:r>
      <w:r w:rsidR="00E97CC4" w:rsidRPr="001E5453">
        <w:t xml:space="preserve"> em C# na </w:t>
      </w:r>
      <w:proofErr w:type="spellStart"/>
      <w:r w:rsidR="00E97CC4" w:rsidRPr="001E5453">
        <w:t>Unity</w:t>
      </w:r>
      <w:proofErr w:type="spellEnd"/>
      <w:r w:rsidR="00E97CC4" w:rsidRPr="001E5453">
        <w:t xml:space="preserve"> </w:t>
      </w:r>
      <w:r w:rsidR="00885C6B">
        <w:t xml:space="preserve">e </w:t>
      </w:r>
      <w:r w:rsidR="00E97CC4" w:rsidRPr="001E5453">
        <w:t xml:space="preserve">com o uso do </w:t>
      </w:r>
      <w:proofErr w:type="spellStart"/>
      <w:r w:rsidR="00E97CC4" w:rsidRPr="001E5453">
        <w:t>OpenCV</w:t>
      </w:r>
      <w:proofErr w:type="spellEnd"/>
      <w:r w:rsidR="00451B94" w:rsidRPr="001E5453">
        <w:t>;</w:t>
      </w:r>
    </w:p>
    <w:p w14:paraId="7EB7B740" w14:textId="4DECCD6D" w:rsidR="00451B94" w:rsidRPr="001E5453" w:rsidRDefault="00133D75" w:rsidP="001E5453">
      <w:pPr>
        <w:pStyle w:val="TF-ALNEA"/>
      </w:pPr>
      <w:commentRangeStart w:id="236"/>
      <w:r w:rsidRPr="001E5453">
        <w:t>testes</w:t>
      </w:r>
      <w:commentRangeEnd w:id="236"/>
      <w:r w:rsidR="007A799A">
        <w:rPr>
          <w:rStyle w:val="Refdecomentrio"/>
        </w:rPr>
        <w:commentReference w:id="236"/>
      </w:r>
      <w:r w:rsidR="00451B94" w:rsidRPr="001E5453">
        <w:t xml:space="preserve">: </w:t>
      </w:r>
      <w:r w:rsidRPr="001E5453">
        <w:t>efetuar testes unitários no aplicativo</w:t>
      </w:r>
      <w:r w:rsidR="00451B94" w:rsidRPr="00885C6B">
        <w:t>.</w:t>
      </w:r>
      <w:r w:rsidRPr="00885C6B">
        <w:t xml:space="preserve"> Realizar testes </w:t>
      </w:r>
      <w:r w:rsidR="006D74B1" w:rsidRPr="00885C6B">
        <w:t>de RA através da utilização da função de reconhecimento de folha pelo público alvo.</w:t>
      </w:r>
      <w:r w:rsidRPr="001E5453">
        <w:t xml:space="preserve"> </w:t>
      </w:r>
    </w:p>
    <w:p w14:paraId="68FE02CA" w14:textId="683F8F05"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1E5453">
        <w:t xml:space="preserve">Quadro </w:t>
      </w:r>
      <w:r w:rsidR="001E5453">
        <w:rPr>
          <w:noProof/>
        </w:rPr>
        <w:t>2</w:t>
      </w:r>
      <w:r w:rsidR="0060060C">
        <w:fldChar w:fldCharType="end"/>
      </w:r>
      <w:r>
        <w:t>.</w:t>
      </w:r>
    </w:p>
    <w:p w14:paraId="73BDF8FD" w14:textId="7AA0D2CE" w:rsidR="00451B94" w:rsidRPr="007E0D87" w:rsidRDefault="0060060C" w:rsidP="005B2E12">
      <w:pPr>
        <w:pStyle w:val="TF-LEGENDA"/>
      </w:pPr>
      <w:bookmarkStart w:id="237" w:name="_Ref98650273"/>
      <w:r>
        <w:lastRenderedPageBreak/>
        <w:t xml:space="preserve">Quadro </w:t>
      </w:r>
      <w:fldSimple w:instr=" SEQ Quadro \* ARABIC ">
        <w:r w:rsidR="000B707F">
          <w:rPr>
            <w:noProof/>
          </w:rPr>
          <w:t>2</w:t>
        </w:r>
      </w:fldSimple>
      <w:bookmarkEnd w:id="237"/>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4FADC404" w:rsidR="00451B94" w:rsidRPr="007E0D87" w:rsidRDefault="00EE3FC8" w:rsidP="00470C41">
            <w:pPr>
              <w:pStyle w:val="TF-TEXTOQUADROCentralizado"/>
            </w:pPr>
            <w:r>
              <w:t>2021</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0D35074F" w:rsidR="00451B94" w:rsidRPr="007E0D87" w:rsidRDefault="00B94023" w:rsidP="00470C41">
            <w:pPr>
              <w:pStyle w:val="TF-TEXTOQUADROCentralizado"/>
            </w:pPr>
            <w:r>
              <w:t>fev</w:t>
            </w:r>
            <w:r w:rsidR="00451B94" w:rsidRPr="007E0D87">
              <w:t>.</w:t>
            </w:r>
          </w:p>
        </w:tc>
        <w:tc>
          <w:tcPr>
            <w:tcW w:w="568" w:type="dxa"/>
            <w:gridSpan w:val="2"/>
            <w:shd w:val="clear" w:color="auto" w:fill="A6A6A6"/>
          </w:tcPr>
          <w:p w14:paraId="68187F0A" w14:textId="48C41189" w:rsidR="00451B94" w:rsidRPr="007E0D87" w:rsidRDefault="00B94023" w:rsidP="00470C41">
            <w:pPr>
              <w:pStyle w:val="TF-TEXTOQUADROCentralizado"/>
            </w:pPr>
            <w:r>
              <w:t>mar</w:t>
            </w:r>
            <w:r w:rsidR="00451B94" w:rsidRPr="007E0D87">
              <w:t>.</w:t>
            </w:r>
          </w:p>
        </w:tc>
        <w:tc>
          <w:tcPr>
            <w:tcW w:w="568" w:type="dxa"/>
            <w:gridSpan w:val="2"/>
            <w:shd w:val="clear" w:color="auto" w:fill="A6A6A6"/>
          </w:tcPr>
          <w:p w14:paraId="0ECE835E" w14:textId="49924FA2" w:rsidR="00451B94" w:rsidRPr="007E0D87" w:rsidRDefault="00B94023" w:rsidP="00470C41">
            <w:pPr>
              <w:pStyle w:val="TF-TEXTOQUADROCentralizado"/>
            </w:pPr>
            <w:r>
              <w:t>abr</w:t>
            </w:r>
            <w:r w:rsidR="00451B94" w:rsidRPr="007E0D87">
              <w:t>.</w:t>
            </w:r>
          </w:p>
        </w:tc>
        <w:tc>
          <w:tcPr>
            <w:tcW w:w="568" w:type="dxa"/>
            <w:gridSpan w:val="2"/>
            <w:shd w:val="clear" w:color="auto" w:fill="A6A6A6"/>
          </w:tcPr>
          <w:p w14:paraId="239273BC" w14:textId="51BED3D6" w:rsidR="00451B94" w:rsidRPr="007E0D87" w:rsidRDefault="00B94023" w:rsidP="00470C41">
            <w:pPr>
              <w:pStyle w:val="TF-TEXTOQUADROCentralizado"/>
            </w:pPr>
            <w:r>
              <w:t>maio</w:t>
            </w:r>
            <w:r w:rsidR="00451B94" w:rsidRPr="007E0D87">
              <w:t>.</w:t>
            </w:r>
          </w:p>
        </w:tc>
        <w:tc>
          <w:tcPr>
            <w:tcW w:w="573" w:type="dxa"/>
            <w:gridSpan w:val="2"/>
            <w:shd w:val="clear" w:color="auto" w:fill="A6A6A6"/>
          </w:tcPr>
          <w:p w14:paraId="446EAAD2" w14:textId="445A3523" w:rsidR="00451B94" w:rsidRPr="007E0D87" w:rsidRDefault="00B94023"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B94023">
        <w:trPr>
          <w:jc w:val="center"/>
        </w:trPr>
        <w:tc>
          <w:tcPr>
            <w:tcW w:w="6171" w:type="dxa"/>
            <w:tcBorders>
              <w:left w:val="single" w:sz="4" w:space="0" w:color="auto"/>
            </w:tcBorders>
          </w:tcPr>
          <w:p w14:paraId="28DACA78" w14:textId="587B62E3" w:rsidR="00451B94" w:rsidRPr="007E0D87" w:rsidRDefault="00EE3FC8" w:rsidP="00470C41">
            <w:pPr>
              <w:pStyle w:val="TF-TEXTOQUADRO"/>
              <w:rPr>
                <w:bCs/>
              </w:rPr>
            </w:pPr>
            <w:r>
              <w:rPr>
                <w:bCs/>
              </w:rPr>
              <w:t>levantamento bibliográfico</w:t>
            </w:r>
          </w:p>
        </w:tc>
        <w:tc>
          <w:tcPr>
            <w:tcW w:w="273" w:type="dxa"/>
            <w:tcBorders>
              <w:bottom w:val="single" w:sz="4" w:space="0" w:color="auto"/>
            </w:tcBorders>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B94023">
        <w:trPr>
          <w:jc w:val="center"/>
        </w:trPr>
        <w:tc>
          <w:tcPr>
            <w:tcW w:w="6171" w:type="dxa"/>
            <w:tcBorders>
              <w:left w:val="single" w:sz="4" w:space="0" w:color="auto"/>
            </w:tcBorders>
          </w:tcPr>
          <w:p w14:paraId="3B427EBB" w14:textId="4062589C" w:rsidR="00451B94" w:rsidRPr="007E0D87" w:rsidRDefault="00EE3FC8" w:rsidP="00470C41">
            <w:pPr>
              <w:pStyle w:val="TF-TEXTOQUADRO"/>
            </w:pPr>
            <w:proofErr w:type="spellStart"/>
            <w:r w:rsidRPr="00EE3FC8">
              <w:t>elicitação</w:t>
            </w:r>
            <w:proofErr w:type="spellEnd"/>
            <w:r w:rsidRPr="00EE3FC8">
              <w:t xml:space="preserve"> de requisitos</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B94023">
        <w:trPr>
          <w:jc w:val="center"/>
        </w:trPr>
        <w:tc>
          <w:tcPr>
            <w:tcW w:w="6171" w:type="dxa"/>
            <w:tcBorders>
              <w:left w:val="single" w:sz="4" w:space="0" w:color="auto"/>
            </w:tcBorders>
          </w:tcPr>
          <w:p w14:paraId="65CD8E89" w14:textId="751E8DFA" w:rsidR="00451B94" w:rsidRPr="007E0D87" w:rsidRDefault="00EE3FC8" w:rsidP="00470C41">
            <w:pPr>
              <w:pStyle w:val="TF-TEXTOQUADRO"/>
            </w:pPr>
            <w:r>
              <w:t>modelagem</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B94023">
        <w:trPr>
          <w:jc w:val="center"/>
        </w:trPr>
        <w:tc>
          <w:tcPr>
            <w:tcW w:w="6171" w:type="dxa"/>
            <w:tcBorders>
              <w:left w:val="single" w:sz="4" w:space="0" w:color="auto"/>
            </w:tcBorders>
          </w:tcPr>
          <w:p w14:paraId="386FD9AC" w14:textId="7C88C8EC" w:rsidR="00451B94" w:rsidRPr="007E0D87" w:rsidRDefault="00EE3FC8" w:rsidP="00470C41">
            <w:pPr>
              <w:pStyle w:val="TF-TEXTOQUADRO"/>
            </w:pPr>
            <w:r>
              <w:t>desenvolvimento</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shd w:val="clear" w:color="auto" w:fill="A6A6A6" w:themeFill="background1" w:themeFillShade="A6"/>
          </w:tcPr>
          <w:p w14:paraId="512BE72A" w14:textId="77777777" w:rsidR="00451B94" w:rsidRPr="007E0D87" w:rsidRDefault="00451B94" w:rsidP="00470C41">
            <w:pPr>
              <w:pStyle w:val="TF-TEXTOQUADROCentralizado"/>
            </w:pPr>
          </w:p>
        </w:tc>
        <w:tc>
          <w:tcPr>
            <w:tcW w:w="284" w:type="dxa"/>
            <w:shd w:val="clear" w:color="auto" w:fill="A6A6A6" w:themeFill="background1" w:themeFillShade="A6"/>
          </w:tcPr>
          <w:p w14:paraId="1C501AAA" w14:textId="77777777" w:rsidR="00451B94" w:rsidRPr="007E0D87" w:rsidRDefault="00451B94" w:rsidP="00470C41">
            <w:pPr>
              <w:pStyle w:val="TF-TEXTOQUADROCentralizado"/>
            </w:pPr>
          </w:p>
        </w:tc>
        <w:tc>
          <w:tcPr>
            <w:tcW w:w="284" w:type="dxa"/>
            <w:shd w:val="clear" w:color="auto" w:fill="A6A6A6" w:themeFill="background1" w:themeFillShade="A6"/>
          </w:tcPr>
          <w:p w14:paraId="481BAE85" w14:textId="77777777" w:rsidR="00451B94" w:rsidRPr="007E0D87" w:rsidRDefault="00451B94" w:rsidP="00470C41">
            <w:pPr>
              <w:pStyle w:val="TF-TEXTOQUADROCentralizado"/>
            </w:pP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EE3FC8" w:rsidRPr="007E0D87" w14:paraId="73868DBE" w14:textId="77777777" w:rsidTr="00B94023">
        <w:trPr>
          <w:jc w:val="center"/>
        </w:trPr>
        <w:tc>
          <w:tcPr>
            <w:tcW w:w="6171" w:type="dxa"/>
            <w:tcBorders>
              <w:left w:val="single" w:sz="4" w:space="0" w:color="auto"/>
              <w:bottom w:val="single" w:sz="4" w:space="0" w:color="auto"/>
            </w:tcBorders>
          </w:tcPr>
          <w:p w14:paraId="7D10FB14" w14:textId="58DA78D6" w:rsidR="00EE3FC8" w:rsidRDefault="00EE3FC8" w:rsidP="00470C41">
            <w:pPr>
              <w:pStyle w:val="TF-TEXTOQUADRO"/>
            </w:pPr>
            <w:r>
              <w:t>testes</w:t>
            </w:r>
          </w:p>
        </w:tc>
        <w:tc>
          <w:tcPr>
            <w:tcW w:w="273" w:type="dxa"/>
            <w:tcBorders>
              <w:bottom w:val="single" w:sz="4" w:space="0" w:color="auto"/>
            </w:tcBorders>
          </w:tcPr>
          <w:p w14:paraId="0F7D24E1" w14:textId="77777777" w:rsidR="00EE3FC8" w:rsidRPr="007E0D87" w:rsidRDefault="00EE3FC8" w:rsidP="00470C41">
            <w:pPr>
              <w:pStyle w:val="TF-TEXTOQUADROCentralizado"/>
            </w:pPr>
          </w:p>
        </w:tc>
        <w:tc>
          <w:tcPr>
            <w:tcW w:w="284" w:type="dxa"/>
            <w:tcBorders>
              <w:bottom w:val="single" w:sz="4" w:space="0" w:color="auto"/>
            </w:tcBorders>
          </w:tcPr>
          <w:p w14:paraId="4EFC93E5" w14:textId="77777777" w:rsidR="00EE3FC8" w:rsidRPr="007E0D87" w:rsidRDefault="00EE3FC8" w:rsidP="00470C41">
            <w:pPr>
              <w:pStyle w:val="TF-TEXTOQUADROCentralizado"/>
            </w:pPr>
          </w:p>
        </w:tc>
        <w:tc>
          <w:tcPr>
            <w:tcW w:w="284" w:type="dxa"/>
            <w:tcBorders>
              <w:bottom w:val="single" w:sz="4" w:space="0" w:color="auto"/>
            </w:tcBorders>
          </w:tcPr>
          <w:p w14:paraId="4AC28EF5" w14:textId="77777777" w:rsidR="00EE3FC8" w:rsidRPr="007E0D87" w:rsidRDefault="00EE3FC8" w:rsidP="00470C41">
            <w:pPr>
              <w:pStyle w:val="TF-TEXTOQUADROCentralizado"/>
            </w:pPr>
          </w:p>
        </w:tc>
        <w:tc>
          <w:tcPr>
            <w:tcW w:w="284" w:type="dxa"/>
            <w:tcBorders>
              <w:bottom w:val="single" w:sz="4" w:space="0" w:color="auto"/>
            </w:tcBorders>
          </w:tcPr>
          <w:p w14:paraId="24F333E2" w14:textId="77777777" w:rsidR="00EE3FC8" w:rsidRPr="007E0D87" w:rsidRDefault="00EE3FC8" w:rsidP="00470C41">
            <w:pPr>
              <w:pStyle w:val="TF-TEXTOQUADROCentralizado"/>
            </w:pPr>
          </w:p>
        </w:tc>
        <w:tc>
          <w:tcPr>
            <w:tcW w:w="284" w:type="dxa"/>
            <w:tcBorders>
              <w:bottom w:val="single" w:sz="4" w:space="0" w:color="auto"/>
            </w:tcBorders>
            <w:shd w:val="clear" w:color="auto" w:fill="A6A6A6" w:themeFill="background1" w:themeFillShade="A6"/>
          </w:tcPr>
          <w:p w14:paraId="211A27A4" w14:textId="77777777" w:rsidR="00EE3FC8" w:rsidRPr="007E0D87" w:rsidRDefault="00EE3FC8" w:rsidP="00470C41">
            <w:pPr>
              <w:pStyle w:val="TF-TEXTOQUADROCentralizado"/>
            </w:pPr>
          </w:p>
        </w:tc>
        <w:tc>
          <w:tcPr>
            <w:tcW w:w="284" w:type="dxa"/>
            <w:tcBorders>
              <w:bottom w:val="single" w:sz="4" w:space="0" w:color="auto"/>
            </w:tcBorders>
            <w:shd w:val="clear" w:color="auto" w:fill="A6A6A6" w:themeFill="background1" w:themeFillShade="A6"/>
          </w:tcPr>
          <w:p w14:paraId="036F7D72" w14:textId="77777777" w:rsidR="00EE3FC8" w:rsidRPr="007E0D87" w:rsidRDefault="00EE3FC8" w:rsidP="00470C41">
            <w:pPr>
              <w:pStyle w:val="TF-TEXTOQUADROCentralizado"/>
            </w:pPr>
          </w:p>
        </w:tc>
        <w:tc>
          <w:tcPr>
            <w:tcW w:w="284" w:type="dxa"/>
            <w:tcBorders>
              <w:bottom w:val="single" w:sz="4" w:space="0" w:color="auto"/>
            </w:tcBorders>
            <w:shd w:val="clear" w:color="auto" w:fill="A6A6A6" w:themeFill="background1" w:themeFillShade="A6"/>
          </w:tcPr>
          <w:p w14:paraId="672C4119" w14:textId="77777777" w:rsidR="00EE3FC8" w:rsidRPr="007E0D87" w:rsidRDefault="00EE3FC8" w:rsidP="00470C41">
            <w:pPr>
              <w:pStyle w:val="TF-TEXTOQUADROCentralizado"/>
            </w:pPr>
          </w:p>
        </w:tc>
        <w:tc>
          <w:tcPr>
            <w:tcW w:w="284" w:type="dxa"/>
            <w:tcBorders>
              <w:bottom w:val="single" w:sz="4" w:space="0" w:color="auto"/>
            </w:tcBorders>
            <w:shd w:val="clear" w:color="auto" w:fill="A6A6A6" w:themeFill="background1" w:themeFillShade="A6"/>
          </w:tcPr>
          <w:p w14:paraId="27CA4F40" w14:textId="77777777" w:rsidR="00EE3FC8" w:rsidRPr="007E0D87" w:rsidRDefault="00EE3FC8" w:rsidP="00470C41">
            <w:pPr>
              <w:pStyle w:val="TF-TEXTOQUADROCentralizado"/>
            </w:pPr>
          </w:p>
        </w:tc>
        <w:tc>
          <w:tcPr>
            <w:tcW w:w="284" w:type="dxa"/>
            <w:tcBorders>
              <w:bottom w:val="single" w:sz="4" w:space="0" w:color="auto"/>
            </w:tcBorders>
            <w:shd w:val="clear" w:color="auto" w:fill="A6A6A6" w:themeFill="background1" w:themeFillShade="A6"/>
          </w:tcPr>
          <w:p w14:paraId="174F04B2" w14:textId="77777777" w:rsidR="00EE3FC8" w:rsidRPr="007E0D87" w:rsidRDefault="00EE3FC8" w:rsidP="00470C41">
            <w:pPr>
              <w:pStyle w:val="TF-TEXTOQUADROCentralizado"/>
            </w:pPr>
          </w:p>
        </w:tc>
        <w:tc>
          <w:tcPr>
            <w:tcW w:w="289" w:type="dxa"/>
            <w:tcBorders>
              <w:bottom w:val="single" w:sz="4" w:space="0" w:color="auto"/>
            </w:tcBorders>
          </w:tcPr>
          <w:p w14:paraId="4D73EE37" w14:textId="77777777" w:rsidR="00EE3FC8" w:rsidRPr="007E0D87" w:rsidRDefault="00EE3FC8"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469B8B9C" w14:textId="2A4160A1" w:rsidR="00DF64E9" w:rsidRPr="003F1819" w:rsidRDefault="00360B11" w:rsidP="00DF64E9">
      <w:pPr>
        <w:pStyle w:val="TF-TEXTO"/>
      </w:pPr>
      <w:r>
        <w:t xml:space="preserve">Este capítulo descreve brevemente os assuntos que fundamentarão o estudo a ser realizado: </w:t>
      </w:r>
      <w:commentRangeStart w:id="238"/>
      <w:r w:rsidR="00221F7F">
        <w:t>Realidade Aumentada</w:t>
      </w:r>
      <w:commentRangeEnd w:id="238"/>
      <w:r w:rsidR="007A799A">
        <w:rPr>
          <w:rStyle w:val="Refdecomentrio"/>
        </w:rPr>
        <w:commentReference w:id="238"/>
      </w:r>
      <w:r w:rsidR="00DC77AD">
        <w:t xml:space="preserve"> e</w:t>
      </w:r>
      <w:r w:rsidR="00B214E4">
        <w:t xml:space="preserve"> visão computacional.</w:t>
      </w:r>
    </w:p>
    <w:p w14:paraId="5847A9F6" w14:textId="46319D43" w:rsidR="0037046F" w:rsidRDefault="004F0AE1" w:rsidP="0037046F">
      <w:pPr>
        <w:pStyle w:val="TF-TEXTO"/>
      </w:pPr>
      <w:r>
        <w:t xml:space="preserve">Segundo </w:t>
      </w:r>
      <w:proofErr w:type="spellStart"/>
      <w:r>
        <w:t>Azuma</w:t>
      </w:r>
      <w:proofErr w:type="spellEnd"/>
      <w:r>
        <w:t xml:space="preserve"> (2017, p. 01, tradução nossa)</w:t>
      </w:r>
      <w:ins w:id="239" w:author="Mauricio Capobianco Lopes" w:date="2020-10-08T19:02:00Z">
        <w:r w:rsidR="009F2EB8">
          <w:t>,</w:t>
        </w:r>
      </w:ins>
      <w:r>
        <w:t xml:space="preserve"> “</w:t>
      </w:r>
      <w:r w:rsidRPr="00D5262C">
        <w:t>Realidade Aumentada (AR) é uma experiencia imersiva que sobrepõe objetos virtuais 3D sobre a visão direta de um usuário entorno do ambiente real, gerando a ilusão de que esses objetos virtuais existem naquele espaço</w:t>
      </w:r>
      <w:r>
        <w:t xml:space="preserve">”. Através da Realidade Aumentada </w:t>
      </w:r>
      <w:r w:rsidR="00DD3E5E">
        <w:t>é</w:t>
      </w:r>
      <w:r>
        <w:t xml:space="preserve"> possível estender as fronteiras do mundo real, complementando este com informações virtuais que podem auxiliar os usuários em variadas áreas. </w:t>
      </w:r>
      <w:r w:rsidR="00953806">
        <w:t xml:space="preserve">Como </w:t>
      </w:r>
      <w:proofErr w:type="spellStart"/>
      <w:r w:rsidR="00953806">
        <w:t>Kirner</w:t>
      </w:r>
      <w:proofErr w:type="spellEnd"/>
      <w:r w:rsidR="00953806">
        <w:t xml:space="preserve"> </w:t>
      </w:r>
      <w:commentRangeStart w:id="240"/>
      <w:r w:rsidR="00953806">
        <w:t>e</w:t>
      </w:r>
      <w:r w:rsidR="00C562A7">
        <w:t>t al.</w:t>
      </w:r>
      <w:commentRangeEnd w:id="240"/>
      <w:r w:rsidR="009F2EB8">
        <w:rPr>
          <w:rStyle w:val="Refdecomentrio"/>
        </w:rPr>
        <w:commentReference w:id="240"/>
      </w:r>
      <w:r w:rsidR="00953806">
        <w:t xml:space="preserve"> (</w:t>
      </w:r>
      <w:r>
        <w:t>2006</w:t>
      </w:r>
      <w:r w:rsidR="00953806">
        <w:t xml:space="preserve">) relatam, a Realidade Aumentada se beneficiou graças ao </w:t>
      </w:r>
      <w:r w:rsidR="00953806" w:rsidRPr="009F2EB8">
        <w:rPr>
          <w:highlight w:val="yellow"/>
          <w:rPrChange w:id="241" w:author="Mauricio Capobianco Lopes" w:date="2020-10-08T19:03:00Z">
            <w:rPr/>
          </w:rPrChange>
        </w:rPr>
        <w:t>avanço</w:t>
      </w:r>
      <w:r w:rsidR="00953806">
        <w:t xml:space="preserve"> da multimídia, </w:t>
      </w:r>
      <w:r w:rsidR="00DD3E5E">
        <w:t>que foi</w:t>
      </w:r>
      <w:r w:rsidR="00953806">
        <w:t xml:space="preserve"> influenciada positivamente pelo aumento de banda das redes </w:t>
      </w:r>
      <w:r w:rsidR="00DD3E5E">
        <w:t>e</w:t>
      </w:r>
      <w:r w:rsidR="00953806">
        <w:t xml:space="preserve"> permitiu a transferência de imagens e outros fluxos de informação com eficiência, </w:t>
      </w:r>
      <w:r>
        <w:t>e</w:t>
      </w:r>
      <w:r w:rsidR="00953806">
        <w:t xml:space="preserve"> pelo </w:t>
      </w:r>
      <w:r w:rsidR="00953806" w:rsidRPr="009F2EB8">
        <w:rPr>
          <w:highlight w:val="yellow"/>
          <w:rPrChange w:id="242" w:author="Mauricio Capobianco Lopes" w:date="2020-10-08T19:03:00Z">
            <w:rPr/>
          </w:rPrChange>
        </w:rPr>
        <w:t>avanço</w:t>
      </w:r>
      <w:r w:rsidR="00953806">
        <w:t xml:space="preserve"> da Realidade Virtual, proporcionado pelo </w:t>
      </w:r>
      <w:r w:rsidR="00953806" w:rsidRPr="009F2EB8">
        <w:rPr>
          <w:highlight w:val="yellow"/>
          <w:rPrChange w:id="243" w:author="Mauricio Capobianco Lopes" w:date="2020-10-08T19:03:00Z">
            <w:rPr/>
          </w:rPrChange>
        </w:rPr>
        <w:t>avanço</w:t>
      </w:r>
      <w:r w:rsidR="00953806">
        <w:t xml:space="preserve"> na potência dos computadores. Sem esses </w:t>
      </w:r>
      <w:commentRangeStart w:id="244"/>
      <w:r w:rsidR="00953806">
        <w:t>avanços</w:t>
      </w:r>
      <w:commentRangeEnd w:id="244"/>
      <w:r w:rsidR="009F2EB8">
        <w:rPr>
          <w:rStyle w:val="Refdecomentrio"/>
        </w:rPr>
        <w:commentReference w:id="244"/>
      </w:r>
      <w:r w:rsidR="00953806">
        <w:t xml:space="preserve">, as principais características da Realidade Aumentado </w:t>
      </w:r>
      <w:r>
        <w:t>na visão de</w:t>
      </w:r>
      <w:r w:rsidR="00953806">
        <w:t xml:space="preserve"> </w:t>
      </w:r>
      <w:proofErr w:type="spellStart"/>
      <w:r w:rsidR="00953806">
        <w:t>Azuma</w:t>
      </w:r>
      <w:proofErr w:type="spellEnd"/>
      <w:r w:rsidR="00953806">
        <w:t xml:space="preserve"> (2001) não seriam possíveis, como a combinação do mundo real e virtual</w:t>
      </w:r>
      <w:r>
        <w:t xml:space="preserve"> </w:t>
      </w:r>
      <w:commentRangeStart w:id="245"/>
      <w:r>
        <w:t xml:space="preserve">rodando </w:t>
      </w:r>
      <w:commentRangeEnd w:id="245"/>
      <w:r w:rsidR="009F2EB8">
        <w:rPr>
          <w:rStyle w:val="Refdecomentrio"/>
        </w:rPr>
        <w:commentReference w:id="245"/>
      </w:r>
      <w:r>
        <w:t>de forma i</w:t>
      </w:r>
      <w:r w:rsidR="00DD3E5E">
        <w:t>n</w:t>
      </w:r>
      <w:r>
        <w:t xml:space="preserve">terativa em tempo real. Outras características, </w:t>
      </w:r>
      <w:r w:rsidR="00DD3E5E">
        <w:t>denominações</w:t>
      </w:r>
      <w:r>
        <w:t xml:space="preserve"> e explicações sobre a Realidade Aumentada são apontadas por </w:t>
      </w:r>
      <w:proofErr w:type="spellStart"/>
      <w:r w:rsidRPr="004F0AE1">
        <w:t>S</w:t>
      </w:r>
      <w:r>
        <w:t>chmalstieg</w:t>
      </w:r>
      <w:proofErr w:type="spellEnd"/>
      <w:r>
        <w:t xml:space="preserve"> e </w:t>
      </w:r>
      <w:proofErr w:type="spellStart"/>
      <w:r w:rsidRPr="004F0AE1">
        <w:t>H</w:t>
      </w:r>
      <w:r>
        <w:t>öllerer</w:t>
      </w:r>
      <w:proofErr w:type="spellEnd"/>
      <w:r>
        <w:t xml:space="preserve"> (2016</w:t>
      </w:r>
      <w:r w:rsidR="00C562A7">
        <w:t xml:space="preserve">) </w:t>
      </w:r>
      <w:r>
        <w:t xml:space="preserve">e </w:t>
      </w:r>
      <w:proofErr w:type="spellStart"/>
      <w:r>
        <w:t>Kirner</w:t>
      </w:r>
      <w:proofErr w:type="spellEnd"/>
      <w:r>
        <w:t xml:space="preserve"> e </w:t>
      </w:r>
      <w:proofErr w:type="spellStart"/>
      <w:r w:rsidRPr="004F0AE1">
        <w:t>Siscoutto</w:t>
      </w:r>
      <w:proofErr w:type="spellEnd"/>
      <w:r>
        <w:t xml:space="preserve"> (2007).</w:t>
      </w:r>
    </w:p>
    <w:p w14:paraId="2761BE7B" w14:textId="7CD1FBD3" w:rsidR="000B12B2" w:rsidRPr="00E67E65" w:rsidRDefault="00F70B4D" w:rsidP="00FC67DE">
      <w:pPr>
        <w:pStyle w:val="TF-TEXTO"/>
        <w:rPr>
          <w:lang w:val="en-US"/>
        </w:rPr>
      </w:pPr>
      <w:r>
        <w:t>Maia (2010, p. 20) afirma que “</w:t>
      </w:r>
      <w:r w:rsidRPr="00F70B4D">
        <w:t>A Vis</w:t>
      </w:r>
      <w:r>
        <w:t>ã</w:t>
      </w:r>
      <w:r w:rsidRPr="00F70B4D">
        <w:t>o Computacional é o ramo da Ciência da Computação que reúne todas as teorias e tecnologias desenvolvidas com a finalidade de possibilitar que imagens sejam interpretadas por sistemas artificiais implementados em computadores</w:t>
      </w:r>
      <w:r>
        <w:t>”.  Uma dessas finalidades é resolver o problema de reconhecimento de imagens. O problema consiste em</w:t>
      </w:r>
      <w:r w:rsidR="00DC77AD">
        <w:t>,</w:t>
      </w:r>
      <w:r>
        <w:t xml:space="preserve"> dad</w:t>
      </w:r>
      <w:ins w:id="246" w:author="Mauricio Capobianco Lopes" w:date="2020-10-08T19:05:00Z">
        <w:r w:rsidR="009F2EB8">
          <w:t>a</w:t>
        </w:r>
      </w:ins>
      <w:del w:id="247" w:author="Mauricio Capobianco Lopes" w:date="2020-10-08T19:05:00Z">
        <w:r w:rsidDel="009F2EB8">
          <w:delText>o</w:delText>
        </w:r>
      </w:del>
      <w:r>
        <w:t xml:space="preserve"> uma imagem, detectar se o objeto desejado se encontra na imagem</w:t>
      </w:r>
      <w:del w:id="248" w:author="Mauricio Capobianco Lopes" w:date="2020-10-08T19:05:00Z">
        <w:r w:rsidDel="009F2EB8">
          <w:delText>,</w:delText>
        </w:r>
      </w:del>
      <w:r>
        <w:t xml:space="preserve"> e</w:t>
      </w:r>
      <w:ins w:id="249" w:author="Mauricio Capobianco Lopes" w:date="2020-10-08T19:05:00Z">
        <w:r w:rsidR="009F2EB8">
          <w:t>,</w:t>
        </w:r>
      </w:ins>
      <w:r>
        <w:t xml:space="preserve"> então</w:t>
      </w:r>
      <w:ins w:id="250" w:author="Mauricio Capobianco Lopes" w:date="2020-10-08T19:05:00Z">
        <w:r w:rsidR="009F2EB8">
          <w:t>,</w:t>
        </w:r>
      </w:ins>
      <w:r>
        <w:t xml:space="preserve"> realizar a classificação desse objeto (MAIA, 2010). </w:t>
      </w:r>
      <w:r w:rsidR="0065382C">
        <w:t>A visão computacional</w:t>
      </w:r>
      <w:r w:rsidR="00DD3E5E">
        <w:t>,</w:t>
      </w:r>
      <w:r w:rsidR="0065382C">
        <w:t xml:space="preserve"> com foco no processamento de imagens e detecção de objetos</w:t>
      </w:r>
      <w:ins w:id="251" w:author="Mauricio Capobianco Lopes" w:date="2020-10-08T19:05:00Z">
        <w:r w:rsidR="009F2EB8">
          <w:t>,</w:t>
        </w:r>
      </w:ins>
      <w:r w:rsidR="0065382C">
        <w:t xml:space="preserve"> </w:t>
      </w:r>
      <w:r w:rsidR="00DD3E5E">
        <w:t>é</w:t>
      </w:r>
      <w:r w:rsidR="0065382C">
        <w:t xml:space="preserve"> descrit</w:t>
      </w:r>
      <w:r w:rsidR="00DD3E5E">
        <w:t>a</w:t>
      </w:r>
      <w:r w:rsidR="0065382C">
        <w:t xml:space="preserve"> por </w:t>
      </w:r>
      <w:proofErr w:type="spellStart"/>
      <w:r w:rsidR="0065382C">
        <w:t>Marengoni</w:t>
      </w:r>
      <w:proofErr w:type="spellEnd"/>
      <w:r w:rsidR="0065382C">
        <w:t xml:space="preserve"> e </w:t>
      </w:r>
      <w:proofErr w:type="spellStart"/>
      <w:r w:rsidR="0065382C">
        <w:t>Stringhini</w:t>
      </w:r>
      <w:proofErr w:type="spellEnd"/>
      <w:r w:rsidR="0065382C">
        <w:t xml:space="preserve"> (2009) e por Queiroz e Gomes (2006).</w:t>
      </w:r>
    </w:p>
    <w:p w14:paraId="6BD54095" w14:textId="77777777" w:rsidR="00451B94" w:rsidRPr="00E67E65" w:rsidRDefault="00451B94" w:rsidP="00F83A19">
      <w:pPr>
        <w:pStyle w:val="TF-refernciasbibliogrficasTTULO"/>
        <w:rPr>
          <w:lang w:val="en-US"/>
        </w:rPr>
      </w:pPr>
      <w:bookmarkStart w:id="252" w:name="_Toc351015602"/>
      <w:bookmarkEnd w:id="118"/>
      <w:bookmarkEnd w:id="119"/>
      <w:bookmarkEnd w:id="120"/>
      <w:bookmarkEnd w:id="121"/>
      <w:bookmarkEnd w:id="122"/>
      <w:bookmarkEnd w:id="123"/>
      <w:bookmarkEnd w:id="124"/>
      <w:r w:rsidRPr="00E67E65">
        <w:rPr>
          <w:lang w:val="en-US"/>
        </w:rPr>
        <w:t>Referências</w:t>
      </w:r>
      <w:bookmarkEnd w:id="252"/>
    </w:p>
    <w:p w14:paraId="3D46156B" w14:textId="26DAF798" w:rsidR="008C01AF" w:rsidRDefault="008C01AF" w:rsidP="00B572C4">
      <w:pPr>
        <w:pStyle w:val="TF-REFERNCIASITEM0"/>
      </w:pPr>
      <w:r w:rsidRPr="00984318">
        <w:rPr>
          <w:lang w:val="en-US"/>
        </w:rPr>
        <w:t xml:space="preserve">AZUMA, Ronald T. A Survey of Augmented Reality. </w:t>
      </w:r>
      <w:proofErr w:type="spellStart"/>
      <w:r w:rsidRPr="00984318">
        <w:rPr>
          <w:b/>
          <w:bCs/>
        </w:rPr>
        <w:t>Presence</w:t>
      </w:r>
      <w:proofErr w:type="spellEnd"/>
      <w:r w:rsidRPr="00221F7F">
        <w:t xml:space="preserve">: </w:t>
      </w:r>
      <w:proofErr w:type="spellStart"/>
      <w:r w:rsidRPr="00221F7F">
        <w:t>Teleoperators</w:t>
      </w:r>
      <w:proofErr w:type="spellEnd"/>
      <w:r w:rsidRPr="00221F7F">
        <w:t xml:space="preserve"> </w:t>
      </w:r>
      <w:proofErr w:type="spellStart"/>
      <w:r w:rsidRPr="00221F7F">
        <w:t>And</w:t>
      </w:r>
      <w:proofErr w:type="spellEnd"/>
      <w:r w:rsidRPr="00221F7F">
        <w:t xml:space="preserve"> Virtual </w:t>
      </w:r>
      <w:proofErr w:type="spellStart"/>
      <w:r w:rsidRPr="00221F7F">
        <w:t>Environments</w:t>
      </w:r>
      <w:proofErr w:type="spellEnd"/>
      <w:r w:rsidRPr="00221F7F">
        <w:t>, Malibu, v. 6, n. 4, p. 355-385, set. 1997.</w:t>
      </w:r>
    </w:p>
    <w:p w14:paraId="39595311" w14:textId="5F088BA5" w:rsidR="00B572C4" w:rsidRPr="00B572C4" w:rsidRDefault="00B572C4" w:rsidP="00B572C4">
      <w:pPr>
        <w:pStyle w:val="TF-REFERNCIASITEM0"/>
        <w:rPr>
          <w:lang w:val="en-US"/>
        </w:rPr>
      </w:pPr>
      <w:r w:rsidRPr="00B572C4">
        <w:rPr>
          <w:lang w:val="en-US"/>
        </w:rPr>
        <w:t>AZUMA, Ronald T.; BAILLOT, Y.; BEHRINGER, R.; FEINER, S.; JULIER, S.; MACINTYRE, B. Recent advances in augmented reality. </w:t>
      </w:r>
      <w:proofErr w:type="spellStart"/>
      <w:r w:rsidRPr="00B572C4">
        <w:rPr>
          <w:rStyle w:val="Forte"/>
        </w:rPr>
        <w:t>Ieee</w:t>
      </w:r>
      <w:proofErr w:type="spellEnd"/>
      <w:r w:rsidRPr="00B572C4">
        <w:rPr>
          <w:rStyle w:val="Forte"/>
        </w:rPr>
        <w:t xml:space="preserve"> Computer </w:t>
      </w:r>
      <w:proofErr w:type="spellStart"/>
      <w:r w:rsidRPr="00B572C4">
        <w:rPr>
          <w:rStyle w:val="Forte"/>
        </w:rPr>
        <w:t>Graphics</w:t>
      </w:r>
      <w:proofErr w:type="spellEnd"/>
      <w:r w:rsidRPr="00B572C4">
        <w:rPr>
          <w:rStyle w:val="Forte"/>
        </w:rPr>
        <w:t xml:space="preserve"> </w:t>
      </w:r>
      <w:proofErr w:type="spellStart"/>
      <w:r w:rsidRPr="00B572C4">
        <w:rPr>
          <w:rStyle w:val="Forte"/>
        </w:rPr>
        <w:t>And</w:t>
      </w:r>
      <w:proofErr w:type="spellEnd"/>
      <w:r w:rsidRPr="00B572C4">
        <w:rPr>
          <w:rStyle w:val="Forte"/>
        </w:rPr>
        <w:t xml:space="preserve"> </w:t>
      </w:r>
      <w:proofErr w:type="spellStart"/>
      <w:r w:rsidRPr="00B572C4">
        <w:rPr>
          <w:rStyle w:val="Forte"/>
        </w:rPr>
        <w:t>Applications</w:t>
      </w:r>
      <w:proofErr w:type="spellEnd"/>
      <w:r w:rsidRPr="00B572C4">
        <w:t xml:space="preserve">, [S.L.], v. 21, n. 6, p. 34-47, 2001. </w:t>
      </w:r>
      <w:r w:rsidRPr="00B572C4">
        <w:rPr>
          <w:lang w:val="en-US"/>
        </w:rPr>
        <w:t>Institute of Electrical and Electronics Engineers (IEEE). http://dx.doi.org/10.1109/38.963459.</w:t>
      </w:r>
    </w:p>
    <w:p w14:paraId="65E22643" w14:textId="7BAFC05E" w:rsidR="00B572C4" w:rsidRPr="00B572C4" w:rsidRDefault="00B572C4" w:rsidP="00B572C4">
      <w:pPr>
        <w:pStyle w:val="TF-REFERNCIASITEM0"/>
      </w:pPr>
      <w:r w:rsidRPr="00B572C4">
        <w:t xml:space="preserve">AZUMA, Ronald T. Making </w:t>
      </w:r>
      <w:proofErr w:type="spellStart"/>
      <w:r w:rsidRPr="00B572C4">
        <w:t>Augmented</w:t>
      </w:r>
      <w:proofErr w:type="spellEnd"/>
      <w:r w:rsidRPr="00B572C4">
        <w:t xml:space="preserve"> Reality a Reality. </w:t>
      </w:r>
      <w:proofErr w:type="spellStart"/>
      <w:r w:rsidRPr="00B572C4">
        <w:rPr>
          <w:rStyle w:val="Forte"/>
        </w:rPr>
        <w:t>Imaging</w:t>
      </w:r>
      <w:proofErr w:type="spellEnd"/>
      <w:r w:rsidRPr="00B572C4">
        <w:rPr>
          <w:rStyle w:val="Forte"/>
        </w:rPr>
        <w:t xml:space="preserve"> </w:t>
      </w:r>
      <w:proofErr w:type="spellStart"/>
      <w:r w:rsidRPr="00B572C4">
        <w:rPr>
          <w:rStyle w:val="Forte"/>
        </w:rPr>
        <w:t>And</w:t>
      </w:r>
      <w:proofErr w:type="spellEnd"/>
      <w:r w:rsidRPr="00B572C4">
        <w:rPr>
          <w:rStyle w:val="Forte"/>
        </w:rPr>
        <w:t xml:space="preserve"> </w:t>
      </w:r>
      <w:proofErr w:type="spellStart"/>
      <w:r w:rsidRPr="00B572C4">
        <w:rPr>
          <w:rStyle w:val="Forte"/>
        </w:rPr>
        <w:t>Applied</w:t>
      </w:r>
      <w:proofErr w:type="spellEnd"/>
      <w:r w:rsidRPr="00B572C4">
        <w:rPr>
          <w:rStyle w:val="Forte"/>
        </w:rPr>
        <w:t xml:space="preserve"> </w:t>
      </w:r>
      <w:proofErr w:type="spellStart"/>
      <w:r w:rsidRPr="00B572C4">
        <w:rPr>
          <w:rStyle w:val="Forte"/>
        </w:rPr>
        <w:t>Optics</w:t>
      </w:r>
      <w:proofErr w:type="spellEnd"/>
      <w:r w:rsidRPr="00B572C4">
        <w:rPr>
          <w:rStyle w:val="Forte"/>
        </w:rPr>
        <w:t xml:space="preserve"> 2017 (3D, Aio, Cosi, </w:t>
      </w:r>
      <w:proofErr w:type="spellStart"/>
      <w:r w:rsidRPr="00B572C4">
        <w:rPr>
          <w:rStyle w:val="Forte"/>
        </w:rPr>
        <w:t>Is</w:t>
      </w:r>
      <w:proofErr w:type="spellEnd"/>
      <w:r w:rsidRPr="00B572C4">
        <w:rPr>
          <w:rStyle w:val="Forte"/>
        </w:rPr>
        <w:t xml:space="preserve">, </w:t>
      </w:r>
      <w:proofErr w:type="spellStart"/>
      <w:r w:rsidRPr="00B572C4">
        <w:rPr>
          <w:rStyle w:val="Forte"/>
        </w:rPr>
        <w:t>Math</w:t>
      </w:r>
      <w:proofErr w:type="spellEnd"/>
      <w:r w:rsidRPr="00B572C4">
        <w:rPr>
          <w:rStyle w:val="Forte"/>
        </w:rPr>
        <w:t xml:space="preserve">, </w:t>
      </w:r>
      <w:proofErr w:type="spellStart"/>
      <w:r w:rsidRPr="00B572C4">
        <w:rPr>
          <w:rStyle w:val="Forte"/>
        </w:rPr>
        <w:t>Pcaop</w:t>
      </w:r>
      <w:proofErr w:type="spellEnd"/>
      <w:r w:rsidRPr="00B572C4">
        <w:rPr>
          <w:rStyle w:val="Forte"/>
        </w:rPr>
        <w:t>)</w:t>
      </w:r>
      <w:r w:rsidRPr="00B572C4">
        <w:t>, [S.L.], p. 1-3, 2017. OSA. http://dx.doi.org/10.1364/3d.2017.jtu1f.1.</w:t>
      </w:r>
    </w:p>
    <w:p w14:paraId="47D5B095" w14:textId="3806AD6D" w:rsidR="00221F7F" w:rsidRPr="00537338" w:rsidRDefault="00221F7F" w:rsidP="00B572C4">
      <w:pPr>
        <w:pStyle w:val="TF-REFERNCIASITEM0"/>
      </w:pPr>
      <w:r w:rsidRPr="00537338">
        <w:t>BORTOLON, Matheus. </w:t>
      </w:r>
      <w:r w:rsidRPr="00537338">
        <w:rPr>
          <w:rStyle w:val="Forte"/>
        </w:rPr>
        <w:t>PLANTARUM</w:t>
      </w:r>
      <w:r w:rsidRPr="00537338">
        <w:t xml:space="preserve">: uma aplicação </w:t>
      </w:r>
      <w:proofErr w:type="spellStart"/>
      <w:r w:rsidRPr="00537338">
        <w:t>android</w:t>
      </w:r>
      <w:proofErr w:type="spellEnd"/>
      <w:r w:rsidRPr="00537338">
        <w:t xml:space="preserve"> para consultas de plantas. 2014. 83 f. Monografia (</w:t>
      </w:r>
      <w:commentRangeStart w:id="253"/>
      <w:r w:rsidRPr="00537338">
        <w:t>Especialização) - Curso de Ciência da Computação</w:t>
      </w:r>
      <w:commentRangeEnd w:id="253"/>
      <w:r w:rsidR="009F2EB8">
        <w:rPr>
          <w:rStyle w:val="Refdecomentrio"/>
        </w:rPr>
        <w:commentReference w:id="253"/>
      </w:r>
      <w:r w:rsidRPr="00537338">
        <w:t>, Ciências Exatas e Naturais, Universidade Regional de Blumenau, Blumenau, 2014.</w:t>
      </w:r>
    </w:p>
    <w:p w14:paraId="5D7679F9" w14:textId="18EF868C" w:rsidR="008C01AF" w:rsidRDefault="00984318" w:rsidP="00B572C4">
      <w:pPr>
        <w:pStyle w:val="TF-REFERNCIASITEM0"/>
      </w:pPr>
      <w:r w:rsidRPr="00984318">
        <w:t>CAMPOS, Carlos Roberto Pires</w:t>
      </w:r>
      <w:r w:rsidR="008C01AF" w:rsidRPr="008C01AF">
        <w:t xml:space="preserve">. A saída a campo como estratégia de ensino de ciências. </w:t>
      </w:r>
      <w:r w:rsidR="008C01AF" w:rsidRPr="00984318">
        <w:rPr>
          <w:b/>
          <w:bCs/>
        </w:rPr>
        <w:t>Revista Eletrônica Sala de Aula em Foco</w:t>
      </w:r>
      <w:r w:rsidR="008C01AF" w:rsidRPr="008C01AF">
        <w:t>, v.1, n.2, p. 25-30, 2012.</w:t>
      </w:r>
    </w:p>
    <w:p w14:paraId="6F41F854" w14:textId="57156466" w:rsidR="00C562A7" w:rsidRDefault="00C562A7" w:rsidP="00221F7F">
      <w:pPr>
        <w:pStyle w:val="TF-REFERNCIASITEM0"/>
      </w:pPr>
      <w:r w:rsidRPr="00C562A7">
        <w:t xml:space="preserve">KIRNER, Claudio et al. </w:t>
      </w:r>
      <w:r w:rsidRPr="009B3C30">
        <w:rPr>
          <w:b/>
          <w:bCs/>
        </w:rPr>
        <w:t>Fundamentos e Tecnologia de Realidade Virtual e Aumentada</w:t>
      </w:r>
      <w:r w:rsidRPr="00C562A7">
        <w:t>. Belém</w:t>
      </w:r>
      <w:r w:rsidR="000F0D8C">
        <w:t>:</w:t>
      </w:r>
      <w:r w:rsidR="009B3C30">
        <w:t xml:space="preserve"> SBC,</w:t>
      </w:r>
      <w:r w:rsidRPr="00C562A7">
        <w:t xml:space="preserve"> 2006.</w:t>
      </w:r>
    </w:p>
    <w:p w14:paraId="65471A43" w14:textId="6AC4E1D3" w:rsidR="00C562A7" w:rsidRDefault="00C562A7" w:rsidP="00221F7F">
      <w:pPr>
        <w:pStyle w:val="TF-REFERNCIASITEM0"/>
      </w:pPr>
      <w:r w:rsidRPr="00C562A7">
        <w:t xml:space="preserve">KIRNER, Claudio; SISCOUTTO, Robson. </w:t>
      </w:r>
      <w:r w:rsidRPr="009B3C30">
        <w:rPr>
          <w:b/>
          <w:bCs/>
        </w:rPr>
        <w:t>Realidade Virtual e Aumentada: Conceitos, Projeto e Aplicações</w:t>
      </w:r>
      <w:r w:rsidRPr="00C562A7">
        <w:t>. Petrópolis</w:t>
      </w:r>
      <w:r w:rsidR="000F0D8C">
        <w:t>:</w:t>
      </w:r>
      <w:r w:rsidR="009B3C30">
        <w:t xml:space="preserve"> SBC</w:t>
      </w:r>
      <w:r w:rsidRPr="00C562A7">
        <w:t>, 2007.</w:t>
      </w:r>
    </w:p>
    <w:p w14:paraId="79F226A8" w14:textId="12CC193C" w:rsidR="00DA25B1" w:rsidRDefault="00DA25B1" w:rsidP="00221F7F">
      <w:pPr>
        <w:pStyle w:val="TF-REFERNCIASITEM0"/>
      </w:pPr>
      <w:r>
        <w:t xml:space="preserve">MAIA, José G. R. </w:t>
      </w:r>
      <w:r w:rsidRPr="00573D78">
        <w:rPr>
          <w:b/>
          <w:bCs/>
        </w:rPr>
        <w:t>Detecção e reconhecimento de objetos usando descritores locais</w:t>
      </w:r>
      <w:r>
        <w:t>. 2010. 125 f. Tese (Doutorado em Ciência da Computação), Universidade Federal do Ceará, Fortaleza.</w:t>
      </w:r>
    </w:p>
    <w:p w14:paraId="7B5C4C1F" w14:textId="66F1BB03" w:rsidR="00DA25B1" w:rsidRDefault="00DA25B1" w:rsidP="00221F7F">
      <w:pPr>
        <w:pStyle w:val="TF-REFERNCIASITEM0"/>
      </w:pPr>
      <w:r>
        <w:t xml:space="preserve">MARENGONI, Maurício; STRINGHINI, Denise. Tutorial: Introdução à Visão Computacional usando </w:t>
      </w:r>
      <w:proofErr w:type="spellStart"/>
      <w:r>
        <w:t>OpenCV</w:t>
      </w:r>
      <w:proofErr w:type="spellEnd"/>
      <w:r>
        <w:t xml:space="preserve">. </w:t>
      </w:r>
      <w:r w:rsidRPr="003F4DA0">
        <w:rPr>
          <w:b/>
          <w:bCs/>
        </w:rPr>
        <w:t>Revista de Informática Teórica e Aplicada</w:t>
      </w:r>
      <w:r>
        <w:t>, Porto Alegre, v. 16, n. 1, p. 125-160, 2009.</w:t>
      </w:r>
    </w:p>
    <w:p w14:paraId="646AB14C" w14:textId="3C214D44" w:rsidR="008C01AF" w:rsidRDefault="008C01AF" w:rsidP="00221F7F">
      <w:pPr>
        <w:pStyle w:val="TF-REFERNCIASITEM0"/>
      </w:pPr>
      <w:r w:rsidRPr="008C01AF">
        <w:t xml:space="preserve">MORAIS, M. B.; PAIVA, M. H. </w:t>
      </w:r>
      <w:r w:rsidRPr="003F4DA0">
        <w:rPr>
          <w:b/>
          <w:bCs/>
        </w:rPr>
        <w:t>Ciências – ensinar e aprender</w:t>
      </w:r>
      <w:r w:rsidRPr="008C01AF">
        <w:t>. Belo Horizonte: Dimensão, 2009.</w:t>
      </w:r>
    </w:p>
    <w:p w14:paraId="2E378CF1" w14:textId="6AB221F7" w:rsidR="00195469" w:rsidRDefault="00DD7B48" w:rsidP="00DD7B48">
      <w:pPr>
        <w:pStyle w:val="TF-REFERNCIASITEM0"/>
      </w:pPr>
      <w:r w:rsidRPr="00DD7B48">
        <w:lastRenderedPageBreak/>
        <w:t>OLIVEIRA, Guilherme Mello; PRADO, Ely F. GAIA: desenvolvimento de sistema baseado em realidade aumentada para auxiliar a escolha e cultivo de plantas ornamentais em centros de paisagismo. </w:t>
      </w:r>
      <w:r w:rsidRPr="00537338">
        <w:rPr>
          <w:rStyle w:val="Forte"/>
        </w:rPr>
        <w:t>Revista Eletrônica de Sistemas de Informação e Gestão Tecnológica</w:t>
      </w:r>
      <w:r w:rsidRPr="00DD7B48">
        <w:t>, Franca, v. 9, n. 1, p. 1-27, jan. 2018.</w:t>
      </w:r>
    </w:p>
    <w:p w14:paraId="7D06C4C5" w14:textId="17D0541D" w:rsidR="008C01AF" w:rsidRPr="00DD7B48" w:rsidRDefault="008C01AF" w:rsidP="00DD7B48">
      <w:pPr>
        <w:pStyle w:val="TF-REFERNCIASITEM0"/>
      </w:pPr>
      <w:r w:rsidRPr="00DD7B48">
        <w:t>PLANTSNA</w:t>
      </w:r>
      <w:r w:rsidR="00FE6E23">
        <w:t>P</w:t>
      </w:r>
      <w:r w:rsidRPr="00DD7B48">
        <w:t xml:space="preserve">. </w:t>
      </w:r>
      <w:commentRangeStart w:id="254"/>
      <w:proofErr w:type="spellStart"/>
      <w:r w:rsidRPr="00FE6E23">
        <w:rPr>
          <w:b/>
          <w:bCs/>
        </w:rPr>
        <w:t>Plantsnap</w:t>
      </w:r>
      <w:proofErr w:type="spellEnd"/>
      <w:r w:rsidRPr="00DD7B48">
        <w:t xml:space="preserve">. Disponível </w:t>
      </w:r>
      <w:commentRangeEnd w:id="254"/>
      <w:r w:rsidR="009F2EB8">
        <w:rPr>
          <w:rStyle w:val="Refdecomentrio"/>
        </w:rPr>
        <w:commentReference w:id="254"/>
      </w:r>
      <w:r w:rsidRPr="00DD7B48">
        <w:t>em: https://www.plantsnap.com/. Acesso em: 19 set. 2020.</w:t>
      </w:r>
    </w:p>
    <w:p w14:paraId="7818512C" w14:textId="55DA1703" w:rsidR="008C01AF" w:rsidRPr="00DD7B48" w:rsidRDefault="008C01AF" w:rsidP="00DD7B48">
      <w:pPr>
        <w:pStyle w:val="TF-REFERNCIASITEM0"/>
      </w:pPr>
      <w:commentRangeStart w:id="255"/>
      <w:r w:rsidRPr="00DD7B48">
        <w:t>P</w:t>
      </w:r>
      <w:r w:rsidR="00FE6E23">
        <w:t>LANTSNAP</w:t>
      </w:r>
      <w:r w:rsidRPr="00DD7B48">
        <w:t xml:space="preserve"> </w:t>
      </w:r>
      <w:r w:rsidR="00FE6E23">
        <w:t>INCORPORATED</w:t>
      </w:r>
      <w:r w:rsidRPr="00DD7B48">
        <w:t xml:space="preserve">. </w:t>
      </w:r>
      <w:commentRangeStart w:id="256"/>
      <w:proofErr w:type="spellStart"/>
      <w:r w:rsidRPr="00FE6E23">
        <w:rPr>
          <w:b/>
          <w:bCs/>
        </w:rPr>
        <w:t>StartEngine</w:t>
      </w:r>
      <w:commentRangeEnd w:id="255"/>
      <w:proofErr w:type="spellEnd"/>
      <w:r w:rsidR="009F2EB8">
        <w:rPr>
          <w:rStyle w:val="Refdecomentrio"/>
        </w:rPr>
        <w:commentReference w:id="255"/>
      </w:r>
      <w:r w:rsidRPr="00DD7B48">
        <w:t xml:space="preserve">. Disponível </w:t>
      </w:r>
      <w:commentRangeEnd w:id="256"/>
      <w:r w:rsidR="009F2EB8">
        <w:rPr>
          <w:rStyle w:val="Refdecomentrio"/>
        </w:rPr>
        <w:commentReference w:id="256"/>
      </w:r>
      <w:r w:rsidRPr="00DD7B48">
        <w:t>em: &lt;https://www.startengine.com/</w:t>
      </w:r>
      <w:proofErr w:type="spellStart"/>
      <w:r w:rsidRPr="00DD7B48">
        <w:t>plantsnap-inc</w:t>
      </w:r>
      <w:proofErr w:type="spellEnd"/>
      <w:r w:rsidRPr="00DD7B48">
        <w:t>&gt;. Acesso em: 25 set. 2020.</w:t>
      </w:r>
    </w:p>
    <w:p w14:paraId="2932991C" w14:textId="2FD32EE4" w:rsidR="00D220FD" w:rsidRDefault="00D220FD" w:rsidP="00221F7F">
      <w:pPr>
        <w:pStyle w:val="TF-REFERNCIASITEM0"/>
      </w:pPr>
      <w:r w:rsidRPr="00D220FD">
        <w:rPr>
          <w:lang w:val="en-US"/>
        </w:rPr>
        <w:t xml:space="preserve">SCHMALSTIEG, Dieter; HÖLLERER, Tobias. </w:t>
      </w:r>
      <w:r w:rsidRPr="000F0D8C">
        <w:rPr>
          <w:b/>
          <w:bCs/>
          <w:lang w:val="en-US"/>
        </w:rPr>
        <w:t xml:space="preserve">Augmented Reality: </w:t>
      </w:r>
      <w:commentRangeStart w:id="257"/>
      <w:r w:rsidRPr="000F0D8C">
        <w:rPr>
          <w:b/>
          <w:bCs/>
          <w:lang w:val="en-US"/>
        </w:rPr>
        <w:t>principles and practice</w:t>
      </w:r>
      <w:commentRangeEnd w:id="257"/>
      <w:r w:rsidR="009F2EB8">
        <w:rPr>
          <w:rStyle w:val="Refdecomentrio"/>
        </w:rPr>
        <w:commentReference w:id="257"/>
      </w:r>
      <w:r w:rsidRPr="00D220FD">
        <w:rPr>
          <w:lang w:val="en-US"/>
        </w:rPr>
        <w:t xml:space="preserve">. </w:t>
      </w:r>
      <w:r w:rsidRPr="00D220FD">
        <w:t xml:space="preserve">Boston: </w:t>
      </w:r>
      <w:proofErr w:type="spellStart"/>
      <w:r w:rsidRPr="00D220FD">
        <w:t>Addison</w:t>
      </w:r>
      <w:proofErr w:type="spellEnd"/>
      <w:r w:rsidRPr="00D220FD">
        <w:t>-Wesley, 2016. 473 p.</w:t>
      </w:r>
    </w:p>
    <w:p w14:paraId="374369F7" w14:textId="6699481D" w:rsidR="009E71AD" w:rsidRDefault="000F0D8C" w:rsidP="009E71AD">
      <w:pPr>
        <w:pStyle w:val="TF-REFERNCIASITEM0"/>
      </w:pPr>
      <w:r w:rsidRPr="000F0D8C">
        <w:t xml:space="preserve">VIVEIRO, Alessandra Aparecida; DINIZ, Renato Eugênio da Silva. Atividades de campo no ensino das ciências e na educação ambiental: refletindo sobre as potencialidades desta estratégia na prática escolar. </w:t>
      </w:r>
      <w:r w:rsidRPr="000F0D8C">
        <w:rPr>
          <w:b/>
          <w:bCs/>
        </w:rPr>
        <w:t>Ciência em Tela</w:t>
      </w:r>
      <w:r w:rsidRPr="000F0D8C">
        <w:t>, v. 1, n. 2, p. 1-12, jul. 2</w:t>
      </w:r>
      <w:r w:rsidR="003C5BE1">
        <w:t>009.</w:t>
      </w:r>
    </w:p>
    <w:p w14:paraId="4EF7B955" w14:textId="5F6A3915" w:rsidR="00F83A19" w:rsidRDefault="00587002" w:rsidP="00587002">
      <w:pPr>
        <w:pStyle w:val="TF-refernciasbibliogrficasTTULO"/>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7"/>
          <w:headerReference w:type="first" r:id="rId18"/>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77777777" w:rsidR="00320BFA" w:rsidRPr="00320BFA" w:rsidRDefault="00320BFA" w:rsidP="00320BFA">
      <w:pPr>
        <w:pStyle w:val="TF-xAvalLINHA"/>
      </w:pPr>
      <w:r w:rsidRPr="00320BFA">
        <w:t>Acadêmico(a):</w:t>
      </w:r>
      <w:r w:rsidRPr="00320BFA">
        <w:tab/>
      </w:r>
    </w:p>
    <w:p w14:paraId="3F54DE5E" w14:textId="77777777" w:rsidR="00320BFA" w:rsidRPr="00320BFA" w:rsidRDefault="00320BFA" w:rsidP="00320BFA">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232"/>
        <w:gridCol w:w="483"/>
        <w:gridCol w:w="487"/>
        <w:gridCol w:w="481"/>
      </w:tblGrid>
      <w:tr w:rsidR="0000224C" w:rsidRPr="00320BFA" w14:paraId="270E3899"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5E39A56" w14:textId="77777777" w:rsidR="00320BFA" w:rsidRPr="00320BFA" w:rsidRDefault="00320BFA" w:rsidP="0000224C">
            <w:pPr>
              <w:pStyle w:val="TF-xAvalITEMTABELA"/>
            </w:pPr>
            <w:r w:rsidRPr="00320BFA">
              <w:t>ASPECTOS   AVALIADOS</w:t>
            </w:r>
            <w:r w:rsidR="0000224C">
              <w:rPr>
                <w:vertAlign w:val="superscript"/>
              </w:rPr>
              <w:t>1</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77A49514" w14:textId="77777777" w:rsidR="00320BFA" w:rsidRPr="00320BFA" w:rsidRDefault="00320BFA" w:rsidP="00320BFA">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7FF8172C" w14:textId="77777777" w:rsidR="00320BFA" w:rsidRPr="00320BFA" w:rsidRDefault="00320BFA" w:rsidP="00320BFA">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B9DFD60" w14:textId="77777777" w:rsidR="00320BFA" w:rsidRPr="00320BFA" w:rsidRDefault="00320BFA" w:rsidP="00320BFA">
            <w:pPr>
              <w:pStyle w:val="TF-xAvalITEMTABELA"/>
            </w:pPr>
            <w:r w:rsidRPr="00320BFA">
              <w:t>não atende</w:t>
            </w:r>
          </w:p>
        </w:tc>
      </w:tr>
      <w:tr w:rsidR="0000224C" w:rsidRPr="00320BFA" w14:paraId="74C29710" w14:textId="77777777" w:rsidTr="0000224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79E0EA3" w14:textId="77777777" w:rsidR="00320BFA" w:rsidRPr="00320BFA" w:rsidRDefault="00320BFA" w:rsidP="00320BFA">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35A460E0" w14:textId="77777777" w:rsidR="00320BFA" w:rsidRPr="00320BFA" w:rsidRDefault="00320BFA" w:rsidP="00320BFA">
            <w:pPr>
              <w:pStyle w:val="TF-xAvalITEM"/>
            </w:pPr>
            <w:r w:rsidRPr="00320BFA">
              <w:t>INTRODUÇÃO</w:t>
            </w:r>
          </w:p>
          <w:p w14:paraId="7E254D29" w14:textId="77777777" w:rsidR="00320BFA" w:rsidRPr="00320BFA" w:rsidRDefault="00320BFA" w:rsidP="00320BFA">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780E0B49" w14:textId="77777777" w:rsidR="00320BFA" w:rsidRPr="00320BFA" w:rsidRDefault="00320BFA" w:rsidP="00320BFA">
            <w:pPr>
              <w:keepNext w:val="0"/>
              <w:keepLines w:val="0"/>
              <w:ind w:left="709" w:hanging="709"/>
              <w:jc w:val="both"/>
              <w:rPr>
                <w:sz w:val="18"/>
              </w:rPr>
            </w:pPr>
          </w:p>
        </w:tc>
        <w:tc>
          <w:tcPr>
            <w:tcW w:w="271" w:type="pct"/>
            <w:tcBorders>
              <w:top w:val="single" w:sz="12" w:space="0" w:color="auto"/>
              <w:left w:val="single" w:sz="4" w:space="0" w:color="auto"/>
              <w:bottom w:val="single" w:sz="4" w:space="0" w:color="auto"/>
              <w:right w:val="single" w:sz="4" w:space="0" w:color="auto"/>
            </w:tcBorders>
          </w:tcPr>
          <w:p w14:paraId="4DD3F737" w14:textId="77777777" w:rsidR="00320BFA" w:rsidRPr="00320BFA" w:rsidRDefault="00320BFA" w:rsidP="00320BFA">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57BFD105" w14:textId="77777777" w:rsidR="00320BFA" w:rsidRPr="00320BFA" w:rsidRDefault="00320BFA" w:rsidP="00320BFA">
            <w:pPr>
              <w:keepNext w:val="0"/>
              <w:keepLines w:val="0"/>
              <w:ind w:left="709" w:hanging="709"/>
              <w:jc w:val="both"/>
              <w:rPr>
                <w:sz w:val="18"/>
              </w:rPr>
            </w:pPr>
          </w:p>
        </w:tc>
      </w:tr>
      <w:tr w:rsidR="0000224C" w:rsidRPr="00320BFA" w14:paraId="46E3E7D9" w14:textId="77777777" w:rsidTr="0000224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82A3061"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58EE4E9" w14:textId="77777777" w:rsidR="00320BFA" w:rsidRPr="00320BFA" w:rsidRDefault="00320BFA" w:rsidP="00320BFA">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45F09928"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A307D8E"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14D8B3F" w14:textId="77777777" w:rsidR="00320BFA" w:rsidRPr="00320BFA" w:rsidRDefault="00320BFA" w:rsidP="00320BFA">
            <w:pPr>
              <w:keepNext w:val="0"/>
              <w:keepLines w:val="0"/>
              <w:ind w:left="709" w:hanging="709"/>
              <w:jc w:val="both"/>
              <w:rPr>
                <w:sz w:val="18"/>
              </w:rPr>
            </w:pPr>
          </w:p>
        </w:tc>
      </w:tr>
      <w:tr w:rsidR="0000224C" w:rsidRPr="00320BFA" w14:paraId="79DEBB1B"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0424254"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8F769D4" w14:textId="77777777" w:rsidR="00320BFA" w:rsidRPr="00320BFA" w:rsidRDefault="00320BFA" w:rsidP="00320BFA">
            <w:pPr>
              <w:pStyle w:val="TF-xAvalITEM"/>
            </w:pPr>
            <w:r w:rsidRPr="00320BFA">
              <w:t>OBJETIVOS</w:t>
            </w:r>
          </w:p>
          <w:p w14:paraId="46A3D7A3" w14:textId="77777777" w:rsidR="00320BFA" w:rsidRPr="00320BFA" w:rsidRDefault="00320BFA" w:rsidP="00320BFA">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1694582B"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40715D4"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EDD464D" w14:textId="77777777" w:rsidR="00320BFA" w:rsidRPr="00320BFA" w:rsidRDefault="00320BFA" w:rsidP="00320BFA">
            <w:pPr>
              <w:keepNext w:val="0"/>
              <w:keepLines w:val="0"/>
              <w:ind w:left="709" w:hanging="709"/>
              <w:jc w:val="both"/>
              <w:rPr>
                <w:sz w:val="18"/>
              </w:rPr>
            </w:pPr>
          </w:p>
        </w:tc>
      </w:tr>
      <w:tr w:rsidR="0000224C" w:rsidRPr="00320BFA" w14:paraId="3A7C3E68" w14:textId="77777777" w:rsidTr="0000224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0BCF16B"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B868465" w14:textId="77777777" w:rsidR="00320BFA" w:rsidRPr="00320BFA" w:rsidRDefault="00320BFA" w:rsidP="00320BFA">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1291C72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7D92AA76"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EA27C01" w14:textId="77777777" w:rsidR="00320BFA" w:rsidRPr="00320BFA" w:rsidRDefault="00320BFA" w:rsidP="00320BFA">
            <w:pPr>
              <w:keepNext w:val="0"/>
              <w:keepLines w:val="0"/>
              <w:ind w:left="709" w:hanging="709"/>
              <w:jc w:val="both"/>
              <w:rPr>
                <w:sz w:val="18"/>
              </w:rPr>
            </w:pPr>
          </w:p>
        </w:tc>
      </w:tr>
      <w:tr w:rsidR="0000224C" w:rsidRPr="00320BFA" w14:paraId="26896017" w14:textId="77777777" w:rsidTr="0000224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72E1FD"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1548852" w14:textId="77777777" w:rsidR="00320BFA" w:rsidRPr="00320BFA" w:rsidRDefault="00320BFA" w:rsidP="00320BFA">
            <w:pPr>
              <w:pStyle w:val="TF-xAvalITEM"/>
            </w:pPr>
            <w:r w:rsidRPr="00320BFA">
              <w:t>TRABALHOS CORRELATOS</w:t>
            </w:r>
          </w:p>
          <w:p w14:paraId="72FE6A5B" w14:textId="77777777" w:rsidR="00320BFA" w:rsidRPr="00320BFA" w:rsidRDefault="00320BFA" w:rsidP="00320BFA">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25432A95"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1CC563FB"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B996375" w14:textId="77777777" w:rsidR="00320BFA" w:rsidRPr="00320BFA" w:rsidRDefault="00320BFA" w:rsidP="00320BFA">
            <w:pPr>
              <w:keepNext w:val="0"/>
              <w:keepLines w:val="0"/>
              <w:ind w:left="709" w:hanging="709"/>
              <w:jc w:val="both"/>
              <w:rPr>
                <w:sz w:val="18"/>
              </w:rPr>
            </w:pPr>
          </w:p>
        </w:tc>
      </w:tr>
      <w:tr w:rsidR="0000224C" w:rsidRPr="00320BFA" w14:paraId="13EA4C13"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F380AFF"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40AE521" w14:textId="77777777" w:rsidR="00320BFA" w:rsidRPr="00320BFA" w:rsidRDefault="00320BFA" w:rsidP="00320BFA">
            <w:pPr>
              <w:pStyle w:val="TF-xAvalITEM"/>
            </w:pPr>
            <w:r w:rsidRPr="00320BFA">
              <w:t>JUSTIFICATIVA</w:t>
            </w:r>
          </w:p>
          <w:p w14:paraId="5104ECA4" w14:textId="77777777" w:rsidR="00320BFA" w:rsidRPr="00320BFA" w:rsidRDefault="00320BFA" w:rsidP="00320BFA">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44F73E9F"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C2A3AF1"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B241FF1" w14:textId="77777777" w:rsidR="00320BFA" w:rsidRPr="00320BFA" w:rsidRDefault="00320BFA" w:rsidP="00320BFA">
            <w:pPr>
              <w:keepNext w:val="0"/>
              <w:keepLines w:val="0"/>
              <w:ind w:left="709" w:hanging="709"/>
              <w:jc w:val="both"/>
              <w:rPr>
                <w:sz w:val="18"/>
              </w:rPr>
            </w:pPr>
          </w:p>
        </w:tc>
      </w:tr>
      <w:tr w:rsidR="0000224C" w:rsidRPr="00320BFA" w14:paraId="6A392076"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E75417B"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35DD797" w14:textId="77777777" w:rsidR="00320BFA" w:rsidRPr="00320BFA" w:rsidRDefault="00320BFA" w:rsidP="00320BFA">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12246F69"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1AD2C16D"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2532181" w14:textId="77777777" w:rsidR="00320BFA" w:rsidRPr="00320BFA" w:rsidRDefault="00320BFA" w:rsidP="00320BFA">
            <w:pPr>
              <w:keepNext w:val="0"/>
              <w:keepLines w:val="0"/>
              <w:ind w:left="709" w:hanging="709"/>
              <w:jc w:val="both"/>
              <w:rPr>
                <w:sz w:val="18"/>
              </w:rPr>
            </w:pPr>
          </w:p>
        </w:tc>
      </w:tr>
      <w:tr w:rsidR="0000224C" w:rsidRPr="00320BFA" w14:paraId="61D2C96F"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C9F3D76"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405B59A" w14:textId="77777777" w:rsidR="00320BFA" w:rsidRPr="00320BFA" w:rsidRDefault="00320BFA" w:rsidP="00320BFA">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1A14B7B4"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27D83774"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CD4266C" w14:textId="77777777" w:rsidR="00320BFA" w:rsidRPr="00320BFA" w:rsidRDefault="00320BFA" w:rsidP="00320BFA">
            <w:pPr>
              <w:keepNext w:val="0"/>
              <w:keepLines w:val="0"/>
              <w:ind w:left="709" w:hanging="709"/>
              <w:jc w:val="both"/>
              <w:rPr>
                <w:sz w:val="18"/>
              </w:rPr>
            </w:pPr>
          </w:p>
        </w:tc>
      </w:tr>
      <w:tr w:rsidR="0000224C" w:rsidRPr="00320BFA" w14:paraId="2E969654"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E869D1C"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D4629B1" w14:textId="77777777" w:rsidR="00320BFA" w:rsidRPr="00320BFA" w:rsidRDefault="00320BFA" w:rsidP="00320BFA">
            <w:pPr>
              <w:pStyle w:val="TF-xAvalITEM"/>
            </w:pPr>
            <w:r w:rsidRPr="00320BFA">
              <w:t>REQUISITOS PRINCIPAIS DO PROBLEMA A SER TRABALHADO</w:t>
            </w:r>
          </w:p>
          <w:p w14:paraId="47BA4224" w14:textId="77777777" w:rsidR="00320BFA" w:rsidRPr="00320BFA" w:rsidRDefault="00320BFA" w:rsidP="00320BFA">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4F884CE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AFBDE83"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B942D31" w14:textId="77777777" w:rsidR="00320BFA" w:rsidRPr="00320BFA" w:rsidRDefault="00320BFA" w:rsidP="00320BFA">
            <w:pPr>
              <w:keepNext w:val="0"/>
              <w:keepLines w:val="0"/>
              <w:ind w:left="709" w:hanging="709"/>
              <w:jc w:val="both"/>
              <w:rPr>
                <w:sz w:val="18"/>
              </w:rPr>
            </w:pPr>
          </w:p>
        </w:tc>
      </w:tr>
      <w:tr w:rsidR="0000224C" w:rsidRPr="00320BFA" w14:paraId="6FB44904" w14:textId="77777777" w:rsidTr="0000224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211F326"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5A9E274" w14:textId="77777777" w:rsidR="00320BFA" w:rsidRPr="00320BFA" w:rsidRDefault="00320BFA" w:rsidP="00320BFA">
            <w:pPr>
              <w:pStyle w:val="TF-xAvalITEM"/>
            </w:pPr>
            <w:r w:rsidRPr="00320BFA">
              <w:t>METODOLOGIA</w:t>
            </w:r>
          </w:p>
          <w:p w14:paraId="41615A53" w14:textId="77777777" w:rsidR="00320BFA" w:rsidRPr="00320BFA" w:rsidRDefault="00320BFA" w:rsidP="00320BFA">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4ED3085B"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10F45B9C"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6B2D44" w14:textId="77777777" w:rsidR="00320BFA" w:rsidRPr="00320BFA" w:rsidRDefault="00320BFA" w:rsidP="00320BFA">
            <w:pPr>
              <w:keepNext w:val="0"/>
              <w:keepLines w:val="0"/>
              <w:ind w:left="709" w:hanging="709"/>
              <w:jc w:val="both"/>
              <w:rPr>
                <w:sz w:val="18"/>
              </w:rPr>
            </w:pPr>
          </w:p>
        </w:tc>
      </w:tr>
      <w:tr w:rsidR="0000224C" w:rsidRPr="00320BFA" w14:paraId="71290A29" w14:textId="77777777" w:rsidTr="0000224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2620AF2"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64AE6B7" w14:textId="77777777" w:rsidR="00320BFA" w:rsidRPr="00320BFA" w:rsidRDefault="00320BFA" w:rsidP="00320BFA">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7281DD9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7B1F8F6C"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4CE15DA" w14:textId="77777777" w:rsidR="00320BFA" w:rsidRPr="00320BFA" w:rsidRDefault="00320BFA" w:rsidP="00320BFA">
            <w:pPr>
              <w:keepNext w:val="0"/>
              <w:keepLines w:val="0"/>
              <w:ind w:left="709" w:hanging="709"/>
              <w:jc w:val="both"/>
              <w:rPr>
                <w:sz w:val="18"/>
              </w:rPr>
            </w:pPr>
          </w:p>
        </w:tc>
      </w:tr>
      <w:tr w:rsidR="0000224C" w:rsidRPr="00320BFA" w14:paraId="48925190" w14:textId="77777777" w:rsidTr="0000224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E77A90D"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F9D2FC3" w14:textId="77777777" w:rsidR="00320BFA" w:rsidRPr="00320BFA" w:rsidRDefault="00320BFA" w:rsidP="00320BFA">
            <w:pPr>
              <w:pStyle w:val="TF-xAvalITEM"/>
            </w:pPr>
            <w:r w:rsidRPr="00320BFA">
              <w:t>REVISÃO BIBLIOGRÁFICA</w:t>
            </w:r>
            <w:r w:rsidR="006E25D2">
              <w:t xml:space="preserve"> (atenção para a diferença de conteúdo entre projeto e pré-projeto)</w:t>
            </w:r>
          </w:p>
          <w:p w14:paraId="2C3E3617" w14:textId="77777777" w:rsidR="00320BFA" w:rsidRPr="00320BFA" w:rsidRDefault="00320BFA" w:rsidP="00320BFA">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69ADD98F"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4D802E8C"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9868467" w14:textId="77777777" w:rsidR="00320BFA" w:rsidRPr="00320BFA" w:rsidRDefault="00320BFA" w:rsidP="00320BFA">
            <w:pPr>
              <w:keepNext w:val="0"/>
              <w:keepLines w:val="0"/>
              <w:ind w:left="709" w:hanging="709"/>
              <w:jc w:val="both"/>
              <w:rPr>
                <w:sz w:val="18"/>
              </w:rPr>
            </w:pPr>
          </w:p>
        </w:tc>
      </w:tr>
      <w:tr w:rsidR="0000224C" w:rsidRPr="00320BFA" w14:paraId="4D9485D8" w14:textId="77777777" w:rsidTr="0000224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04FDB9A"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02A87811" w14:textId="77777777" w:rsidR="00320BFA" w:rsidRPr="00320BFA" w:rsidRDefault="00320BFA" w:rsidP="00320BFA">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1412E4D8"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12" w:space="0" w:color="auto"/>
              <w:right w:val="single" w:sz="4" w:space="0" w:color="auto"/>
            </w:tcBorders>
          </w:tcPr>
          <w:p w14:paraId="33E1DC95"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AD80DC0" w14:textId="77777777" w:rsidR="00320BFA" w:rsidRPr="00320BFA" w:rsidRDefault="00320BFA" w:rsidP="00320BFA">
            <w:pPr>
              <w:keepNext w:val="0"/>
              <w:keepLines w:val="0"/>
              <w:ind w:left="709" w:hanging="709"/>
              <w:jc w:val="both"/>
              <w:rPr>
                <w:sz w:val="18"/>
              </w:rPr>
            </w:pPr>
          </w:p>
        </w:tc>
      </w:tr>
      <w:tr w:rsidR="0000224C" w:rsidRPr="00320BFA" w14:paraId="104F18B5" w14:textId="77777777" w:rsidTr="0000224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5DF9C7D" w14:textId="77777777" w:rsidR="00320BFA" w:rsidRPr="00320BFA" w:rsidRDefault="00320BFA" w:rsidP="00320BFA">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7E834C43" w14:textId="77777777" w:rsidR="00320BFA" w:rsidRPr="00320BFA" w:rsidRDefault="00320BFA" w:rsidP="00320BFA">
            <w:pPr>
              <w:pStyle w:val="TF-xAvalITEM"/>
            </w:pPr>
            <w:r w:rsidRPr="00320BFA">
              <w:t>LINGUAGEM USADA (redação)</w:t>
            </w:r>
          </w:p>
          <w:p w14:paraId="0E1192EA" w14:textId="77777777" w:rsidR="00320BFA" w:rsidRPr="00320BFA" w:rsidRDefault="00320BFA" w:rsidP="00320BFA">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533DD620" w14:textId="77777777" w:rsidR="00320BFA" w:rsidRPr="00320BFA" w:rsidRDefault="00320BFA" w:rsidP="00320BFA">
            <w:pPr>
              <w:keepNext w:val="0"/>
              <w:keepLines w:val="0"/>
              <w:ind w:left="709" w:hanging="709"/>
              <w:jc w:val="both"/>
              <w:rPr>
                <w:sz w:val="18"/>
              </w:rPr>
            </w:pPr>
          </w:p>
        </w:tc>
        <w:tc>
          <w:tcPr>
            <w:tcW w:w="271" w:type="pct"/>
            <w:tcBorders>
              <w:top w:val="single" w:sz="12" w:space="0" w:color="auto"/>
              <w:left w:val="single" w:sz="4" w:space="0" w:color="auto"/>
              <w:bottom w:val="single" w:sz="4" w:space="0" w:color="auto"/>
              <w:right w:val="single" w:sz="4" w:space="0" w:color="auto"/>
            </w:tcBorders>
          </w:tcPr>
          <w:p w14:paraId="064C6F88" w14:textId="77777777" w:rsidR="00320BFA" w:rsidRPr="00320BFA" w:rsidRDefault="00320BFA" w:rsidP="00320BFA">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D5F6915" w14:textId="77777777" w:rsidR="00320BFA" w:rsidRPr="00320BFA" w:rsidRDefault="00320BFA" w:rsidP="00320BFA">
            <w:pPr>
              <w:keepNext w:val="0"/>
              <w:keepLines w:val="0"/>
              <w:ind w:left="709" w:hanging="709"/>
              <w:jc w:val="both"/>
              <w:rPr>
                <w:sz w:val="18"/>
              </w:rPr>
            </w:pPr>
          </w:p>
        </w:tc>
      </w:tr>
      <w:tr w:rsidR="0000224C" w:rsidRPr="00320BFA" w14:paraId="1613A99C"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5739592"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E3DD641" w14:textId="77777777" w:rsidR="00320BFA" w:rsidRPr="00320BFA" w:rsidRDefault="00320BFA" w:rsidP="00320BFA">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2551821D"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42F947CF"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044AFA8" w14:textId="77777777" w:rsidR="00320BFA" w:rsidRPr="00320BFA" w:rsidRDefault="00320BFA" w:rsidP="00320BFA">
            <w:pPr>
              <w:keepNext w:val="0"/>
              <w:keepLines w:val="0"/>
              <w:ind w:left="709" w:hanging="709"/>
              <w:jc w:val="both"/>
              <w:rPr>
                <w:sz w:val="18"/>
              </w:rPr>
            </w:pPr>
          </w:p>
        </w:tc>
      </w:tr>
      <w:tr w:rsidR="0000224C" w:rsidRPr="00320BFA" w14:paraId="47050B7C"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B5E769B"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1F8BCE0" w14:textId="77777777" w:rsidR="00320BFA" w:rsidRPr="00320BFA" w:rsidRDefault="00320BFA" w:rsidP="00320BFA">
            <w:pPr>
              <w:pStyle w:val="TF-xAvalITEM"/>
            </w:pPr>
            <w:r w:rsidRPr="00320BFA">
              <w:t>ORGANIZAÇÃO E APRESENTAÇÃO GRÁFICA DO TEXTO</w:t>
            </w:r>
          </w:p>
          <w:p w14:paraId="7E72A96C" w14:textId="77777777" w:rsidR="00320BFA" w:rsidRPr="00320BFA" w:rsidRDefault="00320BFA" w:rsidP="00320BFA">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0FDAA274"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196E653"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50EE21C" w14:textId="77777777" w:rsidR="00320BFA" w:rsidRPr="00320BFA" w:rsidRDefault="00320BFA" w:rsidP="00320BFA">
            <w:pPr>
              <w:keepNext w:val="0"/>
              <w:keepLines w:val="0"/>
              <w:ind w:left="709" w:hanging="709"/>
              <w:jc w:val="both"/>
              <w:rPr>
                <w:sz w:val="18"/>
              </w:rPr>
            </w:pPr>
          </w:p>
        </w:tc>
      </w:tr>
      <w:tr w:rsidR="0000224C" w:rsidRPr="00320BFA" w14:paraId="74EA19DF"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796808B"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3CE2EEF" w14:textId="77777777" w:rsidR="00320BFA" w:rsidRPr="00320BFA" w:rsidRDefault="00320BFA" w:rsidP="00320BFA">
            <w:pPr>
              <w:pStyle w:val="TF-xAvalITEM"/>
            </w:pPr>
            <w:r w:rsidRPr="00320BFA">
              <w:t>ILUSTRAÇÕES (figuras, quadros, tabelas)</w:t>
            </w:r>
          </w:p>
          <w:p w14:paraId="27EB69E2" w14:textId="77777777" w:rsidR="00320BFA" w:rsidRPr="00320BFA" w:rsidRDefault="00320BFA" w:rsidP="00320BFA">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0D49BB87" w14:textId="77777777" w:rsidR="00320BFA" w:rsidRPr="00320BFA" w:rsidRDefault="00320BFA" w:rsidP="00320BFA">
            <w:pPr>
              <w:keepNext w:val="0"/>
              <w:keepLines w:val="0"/>
              <w:spacing w:before="80" w:after="8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60ABD4E6" w14:textId="77777777" w:rsidR="00320BFA" w:rsidRPr="00320BFA" w:rsidRDefault="00320BFA" w:rsidP="00320BFA">
            <w:pPr>
              <w:keepNext w:val="0"/>
              <w:keepLines w:val="0"/>
              <w:spacing w:before="80" w:after="8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B1377DD" w14:textId="77777777" w:rsidR="00320BFA" w:rsidRPr="00320BFA" w:rsidRDefault="00320BFA" w:rsidP="00320BFA">
            <w:pPr>
              <w:keepNext w:val="0"/>
              <w:keepLines w:val="0"/>
              <w:spacing w:before="80" w:after="80"/>
              <w:ind w:left="709" w:hanging="709"/>
              <w:jc w:val="both"/>
              <w:rPr>
                <w:sz w:val="18"/>
              </w:rPr>
            </w:pPr>
          </w:p>
        </w:tc>
      </w:tr>
      <w:tr w:rsidR="0000224C" w:rsidRPr="00320BFA" w14:paraId="5FB69E97" w14:textId="77777777" w:rsidTr="0000224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3EF6FE1"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3A3EBEC" w14:textId="77777777" w:rsidR="00320BFA" w:rsidRPr="00320BFA" w:rsidRDefault="00320BFA" w:rsidP="00320BFA">
            <w:pPr>
              <w:pStyle w:val="TF-xAvalITEM"/>
            </w:pPr>
            <w:r w:rsidRPr="00320BFA">
              <w:t>REFERÊNCIAS E CITAÇÕES</w:t>
            </w:r>
          </w:p>
          <w:p w14:paraId="629E86C3" w14:textId="77777777" w:rsidR="00320BFA" w:rsidRPr="00320BFA" w:rsidRDefault="00320BFA" w:rsidP="00320BFA">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76A4D25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2C27065D"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02BE9D6" w14:textId="77777777" w:rsidR="00320BFA" w:rsidRPr="00320BFA" w:rsidRDefault="00320BFA" w:rsidP="00320BFA">
            <w:pPr>
              <w:keepNext w:val="0"/>
              <w:keepLines w:val="0"/>
              <w:ind w:left="709" w:hanging="709"/>
              <w:jc w:val="both"/>
              <w:rPr>
                <w:sz w:val="18"/>
              </w:rPr>
            </w:pPr>
          </w:p>
        </w:tc>
      </w:tr>
      <w:tr w:rsidR="0000224C" w:rsidRPr="00320BFA" w14:paraId="3316B9F9" w14:textId="77777777" w:rsidTr="0000224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BEEFDC3"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A8A2C29" w14:textId="77777777" w:rsidR="00320BFA" w:rsidRPr="00320BFA" w:rsidRDefault="00320BFA" w:rsidP="00320BFA">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41CCE05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6BC7FD7D"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2549CF8" w14:textId="77777777" w:rsidR="00320BFA" w:rsidRPr="00320BFA" w:rsidRDefault="00320BFA" w:rsidP="00320BFA">
            <w:pPr>
              <w:keepNext w:val="0"/>
              <w:keepLines w:val="0"/>
              <w:ind w:left="709" w:hanging="709"/>
              <w:jc w:val="both"/>
              <w:rPr>
                <w:sz w:val="18"/>
              </w:rPr>
            </w:pPr>
          </w:p>
        </w:tc>
      </w:tr>
      <w:tr w:rsidR="0000224C" w:rsidRPr="00320BFA" w14:paraId="286FFDEF"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9E9643F"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59B76FBF" w14:textId="77777777" w:rsidR="00320BFA" w:rsidRPr="00320BFA" w:rsidRDefault="00320BFA" w:rsidP="00320BFA">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6D46C854"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12" w:space="0" w:color="auto"/>
              <w:right w:val="single" w:sz="4" w:space="0" w:color="auto"/>
            </w:tcBorders>
          </w:tcPr>
          <w:p w14:paraId="4F802577"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22A3641" w14:textId="77777777" w:rsidR="00320BFA" w:rsidRPr="00320BFA" w:rsidRDefault="00320BFA" w:rsidP="00320BFA">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EB692B8" w14:textId="77777777" w:rsidR="0000224C" w:rsidRDefault="0000224C" w:rsidP="0000224C">
      <w:pPr>
        <w:pStyle w:val="TF-xAvalLINHA"/>
        <w:tabs>
          <w:tab w:val="left" w:leader="underscore" w:pos="6237"/>
        </w:tabs>
      </w:pPr>
      <w:r>
        <w:lastRenderedPageBreak/>
        <w:t xml:space="preserve">Assinatura: </w:t>
      </w:r>
      <w:r>
        <w:tab/>
      </w:r>
      <w:r>
        <w:tab/>
        <w:t xml:space="preserve"> Data: </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Mauricio Capobianco Lopes" w:date="2020-10-08T17:22:00Z" w:initials="MCL">
    <w:p w14:paraId="1671C128" w14:textId="766B3574" w:rsidR="00B85B38" w:rsidRDefault="00B85B38">
      <w:pPr>
        <w:pStyle w:val="Textodecomentrio"/>
      </w:pPr>
      <w:r>
        <w:rPr>
          <w:rStyle w:val="Refdecomentrio"/>
        </w:rPr>
        <w:annotationRef/>
      </w:r>
      <w:r>
        <w:t>Aqui a banca pode questionar a fonte.</w:t>
      </w:r>
    </w:p>
  </w:comment>
  <w:comment w:id="12" w:author="Mauricio Capobianco Lopes" w:date="2020-10-08T17:22:00Z" w:initials="MCL">
    <w:p w14:paraId="740C6D80" w14:textId="5417219F" w:rsidR="00B85B38" w:rsidRDefault="00B85B38">
      <w:pPr>
        <w:pStyle w:val="Textodecomentrio"/>
      </w:pPr>
      <w:r>
        <w:rPr>
          <w:rStyle w:val="Refdecomentrio"/>
        </w:rPr>
        <w:annotationRef/>
      </w:r>
      <w:r>
        <w:t>Não se iniciam frases com gerúndio.</w:t>
      </w:r>
    </w:p>
  </w:comment>
  <w:comment w:id="13" w:author="Mauricio Capobianco Lopes" w:date="2020-10-08T17:22:00Z" w:initials="MCL">
    <w:p w14:paraId="09EE9F9A" w14:textId="6C4613DC" w:rsidR="00B85B38" w:rsidRDefault="00B85B38">
      <w:pPr>
        <w:pStyle w:val="Textodecomentrio"/>
      </w:pPr>
      <w:r>
        <w:rPr>
          <w:rStyle w:val="Refdecomentrio"/>
        </w:rPr>
        <w:annotationRef/>
      </w:r>
      <w:r>
        <w:t xml:space="preserve">Depois de “de </w:t>
      </w:r>
      <w:proofErr w:type="gramStart"/>
      <w:r>
        <w:t>acordo..</w:t>
      </w:r>
      <w:proofErr w:type="gramEnd"/>
      <w:r>
        <w:t>”, “conforme..”, “para...” tem vírgula</w:t>
      </w:r>
    </w:p>
  </w:comment>
  <w:comment w:id="14" w:author="Mauricio Capobianco Lopes" w:date="2020-10-08T17:23:00Z" w:initials="MCL">
    <w:p w14:paraId="5774D229" w14:textId="6B7A563C" w:rsidR="00B85B38" w:rsidRDefault="00B85B38">
      <w:pPr>
        <w:pStyle w:val="Textodecomentrio"/>
      </w:pPr>
      <w:r>
        <w:rPr>
          <w:rStyle w:val="Refdecomentrio"/>
        </w:rPr>
        <w:annotationRef/>
      </w:r>
      <w:r>
        <w:t>Entre sujeito e verbo não tem vírgula.</w:t>
      </w:r>
    </w:p>
  </w:comment>
  <w:comment w:id="18" w:author="Mauricio Capobianco Lopes" w:date="2020-10-08T17:24:00Z" w:initials="MCL">
    <w:p w14:paraId="12911679" w14:textId="7BF64318" w:rsidR="00B85B38" w:rsidRDefault="00B85B38">
      <w:pPr>
        <w:pStyle w:val="Textodecomentrio"/>
      </w:pPr>
      <w:r>
        <w:rPr>
          <w:rStyle w:val="Refdecomentrio"/>
        </w:rPr>
        <w:annotationRef/>
      </w:r>
      <w:r>
        <w:t>Use sinônimo para não repetir o verbo na mesma frase.</w:t>
      </w:r>
    </w:p>
  </w:comment>
  <w:comment w:id="25" w:author="Mauricio Capobianco Lopes" w:date="2020-10-08T17:28:00Z" w:initials="MCL">
    <w:p w14:paraId="55FF08BB" w14:textId="2CF6D914" w:rsidR="00B85B38" w:rsidRDefault="00B85B38">
      <w:pPr>
        <w:pStyle w:val="Textodecomentrio"/>
      </w:pPr>
      <w:r>
        <w:rPr>
          <w:rStyle w:val="Refdecomentrio"/>
        </w:rPr>
        <w:annotationRef/>
      </w:r>
      <w:proofErr w:type="spellStart"/>
      <w:r>
        <w:t>Vc</w:t>
      </w:r>
      <w:proofErr w:type="spellEnd"/>
      <w:r>
        <w:t xml:space="preserve"> terá que diferenciar o seu aplicativo desse.</w:t>
      </w:r>
    </w:p>
  </w:comment>
  <w:comment w:id="32" w:author="Mauricio Capobianco Lopes" w:date="2020-10-08T17:28:00Z" w:initials="MCL">
    <w:p w14:paraId="26406F59" w14:textId="1D04A372" w:rsidR="00B85B38" w:rsidRDefault="00B85B38">
      <w:pPr>
        <w:pStyle w:val="Textodecomentrio"/>
      </w:pPr>
      <w:r>
        <w:rPr>
          <w:rStyle w:val="Refdecomentrio"/>
        </w:rPr>
        <w:annotationRef/>
      </w:r>
      <w:r>
        <w:t>Sugiro tirar esse fim.</w:t>
      </w:r>
    </w:p>
  </w:comment>
  <w:comment w:id="47" w:author="Mauricio Capobianco Lopes" w:date="2020-10-08T17:29:00Z" w:initials="MCL">
    <w:p w14:paraId="370E0005" w14:textId="77777777" w:rsidR="00B85B38" w:rsidRDefault="00B85B38">
      <w:pPr>
        <w:pStyle w:val="Textodecomentrio"/>
      </w:pPr>
      <w:r>
        <w:rPr>
          <w:rStyle w:val="Refdecomentrio"/>
        </w:rPr>
        <w:annotationRef/>
      </w:r>
      <w:r>
        <w:t>São requisitos. Não deveriam ser objetivos.</w:t>
      </w:r>
    </w:p>
    <w:p w14:paraId="03773775" w14:textId="77777777" w:rsidR="00B85B38" w:rsidRDefault="00B85B38">
      <w:pPr>
        <w:pStyle w:val="Textodecomentrio"/>
      </w:pPr>
    </w:p>
    <w:p w14:paraId="14F2A9C3" w14:textId="35AE5436" w:rsidR="00B85B38" w:rsidRDefault="00B85B38">
      <w:pPr>
        <w:pStyle w:val="Textodecomentrio"/>
      </w:pPr>
      <w:r>
        <w:t>Tente incluir um objetivo analítico, seja sobre a questão do reconhecimento, seja sobre a percepção dos usuários.</w:t>
      </w:r>
    </w:p>
  </w:comment>
  <w:comment w:id="63" w:author="Mauricio Capobianco Lopes" w:date="2020-10-08T17:32:00Z" w:initials="MCL">
    <w:p w14:paraId="7B43940E" w14:textId="3A101198" w:rsidR="00B85B38" w:rsidRDefault="00B85B38">
      <w:pPr>
        <w:pStyle w:val="Textodecomentrio"/>
      </w:pPr>
      <w:r>
        <w:rPr>
          <w:rStyle w:val="Refdecomentrio"/>
        </w:rPr>
        <w:annotationRef/>
      </w:r>
      <w:r>
        <w:t>Sem itálico em nome próprio.</w:t>
      </w:r>
    </w:p>
  </w:comment>
  <w:comment w:id="73" w:author="Mauricio Capobianco Lopes" w:date="2020-10-08T17:34:00Z" w:initials="MCL">
    <w:p w14:paraId="6B43404A" w14:textId="1738E9B0" w:rsidR="00B85B38" w:rsidRDefault="00B85B38">
      <w:pPr>
        <w:pStyle w:val="Textodecomentrio"/>
      </w:pPr>
      <w:r>
        <w:rPr>
          <w:rStyle w:val="Refdecomentrio"/>
        </w:rPr>
        <w:annotationRef/>
      </w:r>
      <w:r>
        <w:t>Melhor dizer que essa classificação é segundo o autor, se foi ele que disse. Se não foi, é melhor você também não dizer.</w:t>
      </w:r>
    </w:p>
  </w:comment>
  <w:comment w:id="91" w:author="Mauricio Capobianco Lopes" w:date="2020-10-08T18:22:00Z" w:initials="MCL">
    <w:p w14:paraId="215EC330" w14:textId="4B72C7E7" w:rsidR="00B85B38" w:rsidRDefault="00B85B38">
      <w:pPr>
        <w:pStyle w:val="Textodecomentrio"/>
      </w:pPr>
      <w:r>
        <w:rPr>
          <w:rStyle w:val="Refdecomentrio"/>
        </w:rPr>
        <w:annotationRef/>
      </w:r>
    </w:p>
  </w:comment>
  <w:comment w:id="92" w:author="Mauricio Capobianco Lopes" w:date="2020-10-08T18:22:00Z" w:initials="MCL">
    <w:p w14:paraId="0D6BBCFE" w14:textId="16780FFD" w:rsidR="00B85B38" w:rsidRDefault="00B85B38">
      <w:pPr>
        <w:pStyle w:val="Textodecomentrio"/>
      </w:pPr>
      <w:r>
        <w:rPr>
          <w:rStyle w:val="Refdecomentrio"/>
        </w:rPr>
        <w:annotationRef/>
      </w:r>
      <w:r>
        <w:t>Como começou a frase com “por meio”, ela fica incompleta da forma como está.</w:t>
      </w:r>
    </w:p>
  </w:comment>
  <w:comment w:id="96" w:author="Mauricio Capobianco Lopes" w:date="2020-10-08T18:24:00Z" w:initials="MCL">
    <w:p w14:paraId="1F8F959D" w14:textId="10B378B4" w:rsidR="00B85B38" w:rsidRDefault="00B85B38">
      <w:pPr>
        <w:pStyle w:val="Textodecomentrio"/>
      </w:pPr>
      <w:r>
        <w:rPr>
          <w:rStyle w:val="Refdecomentrio"/>
        </w:rPr>
        <w:annotationRef/>
      </w:r>
      <w:r>
        <w:t>Colocar ponto no fim das fontes.</w:t>
      </w:r>
    </w:p>
  </w:comment>
  <w:comment w:id="110" w:author="Mauricio Capobianco Lopes" w:date="2020-10-08T18:26:00Z" w:initials="MCL">
    <w:p w14:paraId="1E3A8589" w14:textId="35CBBF33" w:rsidR="00B85B38" w:rsidRDefault="00B85B38">
      <w:pPr>
        <w:pStyle w:val="Textodecomentrio"/>
      </w:pPr>
      <w:r>
        <w:rPr>
          <w:rStyle w:val="Refdecomentrio"/>
        </w:rPr>
        <w:annotationRef/>
      </w:r>
      <w:r>
        <w:t>Onde é para lugar.</w:t>
      </w:r>
    </w:p>
  </w:comment>
  <w:comment w:id="116" w:author="Mauricio Capobianco Lopes" w:date="2020-10-08T18:26:00Z" w:initials="MCL">
    <w:p w14:paraId="6472E27D" w14:textId="7A9FBD7D" w:rsidR="00B85B38" w:rsidRDefault="00B85B38">
      <w:pPr>
        <w:pStyle w:val="Textodecomentrio"/>
      </w:pPr>
      <w:r>
        <w:rPr>
          <w:rStyle w:val="Refdecomentrio"/>
        </w:rPr>
        <w:annotationRef/>
      </w:r>
      <w:r>
        <w:t>Tem que colocar a referência ao aplicativo.</w:t>
      </w:r>
    </w:p>
  </w:comment>
  <w:comment w:id="139" w:author="Mauricio Capobianco Lopes" w:date="2020-10-08T18:32:00Z" w:initials="MCL">
    <w:p w14:paraId="19D16803" w14:textId="043EB7C1" w:rsidR="00B85B38" w:rsidRDefault="00B85B38">
      <w:pPr>
        <w:pStyle w:val="Textodecomentrio"/>
      </w:pPr>
      <w:r>
        <w:rPr>
          <w:rStyle w:val="Refdecomentrio"/>
        </w:rPr>
        <w:annotationRef/>
      </w:r>
      <w:r>
        <w:t>Nunca use nada na 1ª pessoa.</w:t>
      </w:r>
    </w:p>
  </w:comment>
  <w:comment w:id="151" w:author="Mauricio Capobianco Lopes" w:date="2020-10-08T18:36:00Z" w:initials="MCL">
    <w:p w14:paraId="11195F0A" w14:textId="1967E3DF" w:rsidR="00B85B38" w:rsidRDefault="00B85B38">
      <w:pPr>
        <w:pStyle w:val="Textodecomentrio"/>
      </w:pPr>
      <w:r>
        <w:rPr>
          <w:rStyle w:val="Refdecomentrio"/>
        </w:rPr>
        <w:annotationRef/>
      </w:r>
      <w:r>
        <w:t>Tem que colocar como está na referência.</w:t>
      </w:r>
    </w:p>
  </w:comment>
  <w:comment w:id="184" w:author="Mauricio Capobianco Lopes" w:date="2020-10-08T18:37:00Z" w:initials="MCL">
    <w:p w14:paraId="5A003A17" w14:textId="4C78E1E2" w:rsidR="00B85B38" w:rsidRDefault="00B85B38">
      <w:pPr>
        <w:pStyle w:val="Textodecomentrio"/>
      </w:pPr>
      <w:r>
        <w:rPr>
          <w:rStyle w:val="Refdecomentrio"/>
        </w:rPr>
        <w:annotationRef/>
      </w:r>
      <w:r>
        <w:t>Aqui você já poderia explorar a característica sobre o processamento pois imagino que é um diferencial do seu, certo?</w:t>
      </w:r>
    </w:p>
  </w:comment>
  <w:comment w:id="222" w:author="Mauricio Capobianco Lopes" w:date="2020-10-08T18:43:00Z" w:initials="MCL">
    <w:p w14:paraId="65D3C34E" w14:textId="269D1D1E" w:rsidR="00800087" w:rsidRDefault="00800087">
      <w:pPr>
        <w:pStyle w:val="Textodecomentrio"/>
      </w:pPr>
      <w:r>
        <w:rPr>
          <w:rStyle w:val="Refdecomentrio"/>
        </w:rPr>
        <w:annotationRef/>
      </w:r>
      <w:r>
        <w:t>Coloque os funcionais realizados pelo usuário numa mesma linguagem: “permitir ao usuário....”</w:t>
      </w:r>
    </w:p>
  </w:comment>
  <w:comment w:id="223" w:author="Mauricio Capobianco Lopes" w:date="2020-10-08T18:43:00Z" w:initials="MCL">
    <w:p w14:paraId="43EF1B00" w14:textId="78CCD9FD" w:rsidR="00800087" w:rsidRDefault="00800087">
      <w:pPr>
        <w:pStyle w:val="Textodecomentrio"/>
      </w:pPr>
      <w:r>
        <w:rPr>
          <w:rStyle w:val="Refdecomentrio"/>
        </w:rPr>
        <w:annotationRef/>
      </w:r>
      <w:r>
        <w:t>Não é melhor usar reconhecimento?</w:t>
      </w:r>
    </w:p>
  </w:comment>
  <w:comment w:id="224" w:author="Mauricio Capobianco Lopes" w:date="2020-10-08T18:44:00Z" w:initials="MCL">
    <w:p w14:paraId="2EF43BE6" w14:textId="305CBA91" w:rsidR="00800087" w:rsidRDefault="00800087">
      <w:pPr>
        <w:pStyle w:val="Textodecomentrio"/>
      </w:pPr>
      <w:r>
        <w:rPr>
          <w:rStyle w:val="Refdecomentrio"/>
        </w:rPr>
        <w:annotationRef/>
      </w:r>
      <w:r>
        <w:t>Colocar os funcionais relacionados ao processamento do sistema em uma mesma linguagem: “o sistema irá...”</w:t>
      </w:r>
    </w:p>
  </w:comment>
  <w:comment w:id="227" w:author="Mauricio Capobianco Lopes" w:date="2020-10-08T18:45:00Z" w:initials="MCL">
    <w:p w14:paraId="706E2670" w14:textId="4B7F49B3" w:rsidR="00800087" w:rsidRDefault="00800087">
      <w:pPr>
        <w:pStyle w:val="Textodecomentrio"/>
      </w:pPr>
      <w:r>
        <w:rPr>
          <w:rStyle w:val="Refdecomentrio"/>
        </w:rPr>
        <w:annotationRef/>
      </w:r>
      <w:r>
        <w:t>Isso não é RF. Poderia ser agrupado com o segundo ou ser colocado como um RNF de usabilidade.</w:t>
      </w:r>
    </w:p>
  </w:comment>
  <w:comment w:id="228" w:author="Mauricio Capobianco Lopes" w:date="2020-10-08T18:47:00Z" w:initials="MCL">
    <w:p w14:paraId="63E5A134" w14:textId="7E3A240F" w:rsidR="00800087" w:rsidRDefault="00800087">
      <w:pPr>
        <w:pStyle w:val="Textodecomentrio"/>
      </w:pPr>
      <w:r>
        <w:rPr>
          <w:rStyle w:val="Refdecomentrio"/>
        </w:rPr>
        <w:annotationRef/>
      </w:r>
      <w:r>
        <w:t xml:space="preserve">Aqui é a primeira vez que </w:t>
      </w:r>
      <w:proofErr w:type="spellStart"/>
      <w:r>
        <w:t>vc</w:t>
      </w:r>
      <w:proofErr w:type="spellEnd"/>
      <w:r>
        <w:t xml:space="preserve"> diz que vai usar um banco de dados. Nesse caso, precisa indicar como será alimentado. De onde virão os modelos? Como será o processo de reconhecimento? Poderias detalhar algumas dessas questões na justificativa. Também precisa ver se não há a necessidade de estabelecer requisitos para isso. A interação com o banco (cadastro) se dará pelo aplicativo? Se sim, é preciso definir requisitos funcionais para o aplicativo. Se não, é preciso separar a interface de uso do aplicativo daquela do cadastro das plantas. Se não houver cadastro e o banco for fixo, isto deve estar claro em algum lugar.</w:t>
      </w:r>
    </w:p>
  </w:comment>
  <w:comment w:id="229" w:author="Mauricio Capobianco Lopes" w:date="2020-10-08T18:50:00Z" w:initials="MCL">
    <w:p w14:paraId="17864BF0" w14:textId="786D1B86" w:rsidR="00800087" w:rsidRDefault="00800087">
      <w:pPr>
        <w:pStyle w:val="Textodecomentrio"/>
      </w:pPr>
      <w:r>
        <w:rPr>
          <w:rStyle w:val="Refdecomentrio"/>
        </w:rPr>
        <w:annotationRef/>
      </w:r>
      <w:r>
        <w:t>Pode estabelecer RNF de desempenho</w:t>
      </w:r>
      <w:r w:rsidR="007A799A">
        <w:t>, que será balizador para os testes do aplicativo.</w:t>
      </w:r>
    </w:p>
  </w:comment>
  <w:comment w:id="230" w:author="Mauricio Capobianco Lopes" w:date="2020-10-08T18:52:00Z" w:initials="MCL">
    <w:p w14:paraId="07D0162A" w14:textId="0CAAE5D8" w:rsidR="007A799A" w:rsidRDefault="007A799A">
      <w:pPr>
        <w:pStyle w:val="Textodecomentrio"/>
      </w:pPr>
      <w:r>
        <w:rPr>
          <w:rStyle w:val="Refdecomentrio"/>
        </w:rPr>
        <w:annotationRef/>
      </w:r>
      <w:r>
        <w:t>Onde está a etapa de modelagem das plantas ou de identificação das espécies que serão inseridas no aplicativo? Os modelos existem? Serão criados? Não siga apenas esse padrão. Pense em questões específicas do desenvolvimento do seu projeto e insira na metodologia.</w:t>
      </w:r>
    </w:p>
  </w:comment>
  <w:comment w:id="236" w:author="Mauricio Capobianco Lopes" w:date="2020-10-08T18:53:00Z" w:initials="MCL">
    <w:p w14:paraId="13404233" w14:textId="3F25C6BE" w:rsidR="007A799A" w:rsidRDefault="007A799A">
      <w:pPr>
        <w:pStyle w:val="Textodecomentrio"/>
      </w:pPr>
      <w:r>
        <w:rPr>
          <w:rStyle w:val="Refdecomentrio"/>
        </w:rPr>
        <w:annotationRef/>
      </w:r>
      <w:r>
        <w:t>Separar: testes de requisitos dos testes com os usuários.</w:t>
      </w:r>
    </w:p>
  </w:comment>
  <w:comment w:id="238" w:author="Mauricio Capobianco Lopes" w:date="2020-10-08T18:54:00Z" w:initials="MCL">
    <w:p w14:paraId="4DDF6009" w14:textId="77777777" w:rsidR="007A799A" w:rsidRDefault="007A799A">
      <w:pPr>
        <w:pStyle w:val="Textodecomentrio"/>
      </w:pPr>
      <w:r>
        <w:rPr>
          <w:rStyle w:val="Refdecomentrio"/>
        </w:rPr>
        <w:annotationRef/>
      </w:r>
      <w:r>
        <w:t xml:space="preserve">Na metodologia </w:t>
      </w:r>
      <w:proofErr w:type="spellStart"/>
      <w:r>
        <w:t>vc</w:t>
      </w:r>
      <w:proofErr w:type="spellEnd"/>
      <w:r>
        <w:t xml:space="preserve"> coloca sobre levantamento bibliográfico: “</w:t>
      </w:r>
      <w:r w:rsidRPr="001E5453">
        <w:t xml:space="preserve">árvores, </w:t>
      </w:r>
      <w:r>
        <w:t xml:space="preserve">aulas de campo, </w:t>
      </w:r>
      <w:r w:rsidRPr="001E5453">
        <w:t>modelagem 3D</w:t>
      </w:r>
      <w:r>
        <w:t xml:space="preserve">, </w:t>
      </w:r>
      <w:r w:rsidRPr="001E5453">
        <w:t xml:space="preserve">desenvolvimento de </w:t>
      </w:r>
      <w:r>
        <w:t>Realidade Aumentada...</w:t>
      </w:r>
      <w:r w:rsidR="009F2EB8">
        <w:t>”. Então tudo isso tem que aparecer aqui.</w:t>
      </w:r>
    </w:p>
    <w:p w14:paraId="3747BF47" w14:textId="77777777" w:rsidR="009F2EB8" w:rsidRDefault="009F2EB8">
      <w:pPr>
        <w:pStyle w:val="Textodecomentrio"/>
      </w:pPr>
    </w:p>
    <w:p w14:paraId="27463F11" w14:textId="7706427D" w:rsidR="009F2EB8" w:rsidRDefault="009F2EB8">
      <w:pPr>
        <w:pStyle w:val="Textodecomentrio"/>
      </w:pPr>
      <w:r>
        <w:t>Além disso, em nenhum momento do seu projeto você fala sobre visão computacional e de repente cai de paraquedas aqui.</w:t>
      </w:r>
    </w:p>
  </w:comment>
  <w:comment w:id="240" w:author="Mauricio Capobianco Lopes" w:date="2020-10-08T19:02:00Z" w:initials="MCL">
    <w:p w14:paraId="786AE3E2" w14:textId="132C20FD" w:rsidR="009F2EB8" w:rsidRDefault="009F2EB8">
      <w:pPr>
        <w:pStyle w:val="Textodecomentrio"/>
      </w:pPr>
      <w:r>
        <w:rPr>
          <w:rStyle w:val="Refdecomentrio"/>
        </w:rPr>
        <w:annotationRef/>
      </w:r>
      <w:r>
        <w:t>Et al. sempre fica em itálico.</w:t>
      </w:r>
    </w:p>
  </w:comment>
  <w:comment w:id="244" w:author="Mauricio Capobianco Lopes" w:date="2020-10-08T19:03:00Z" w:initials="MCL">
    <w:p w14:paraId="1EFA5836" w14:textId="060CBC0D" w:rsidR="009F2EB8" w:rsidRDefault="009F2EB8">
      <w:pPr>
        <w:pStyle w:val="Textodecomentrio"/>
      </w:pPr>
      <w:r>
        <w:rPr>
          <w:rStyle w:val="Refdecomentrio"/>
        </w:rPr>
        <w:annotationRef/>
      </w:r>
      <w:r>
        <w:t xml:space="preserve">Ficou muito “avanço”. </w:t>
      </w:r>
      <w:proofErr w:type="spellStart"/>
      <w:r>
        <w:t>Vc</w:t>
      </w:r>
      <w:proofErr w:type="spellEnd"/>
      <w:r>
        <w:t xml:space="preserve"> usou três vezes na frase anterior e iniciou essa.</w:t>
      </w:r>
    </w:p>
  </w:comment>
  <w:comment w:id="245" w:author="Mauricio Capobianco Lopes" w:date="2020-10-08T19:04:00Z" w:initials="MCL">
    <w:p w14:paraId="3196EB02" w14:textId="7EC5B0C8" w:rsidR="009F2EB8" w:rsidRDefault="009F2EB8">
      <w:pPr>
        <w:pStyle w:val="Textodecomentrio"/>
      </w:pPr>
      <w:r>
        <w:rPr>
          <w:rStyle w:val="Refdecomentrio"/>
        </w:rPr>
        <w:annotationRef/>
      </w:r>
      <w:r>
        <w:t>É coloquial. Use executando ou algo mais acadêmico.</w:t>
      </w:r>
    </w:p>
  </w:comment>
  <w:comment w:id="253" w:author="Mauricio Capobianco Lopes" w:date="2020-10-08T19:06:00Z" w:initials="MCL">
    <w:p w14:paraId="1EB6C1B8" w14:textId="033C1133" w:rsidR="009F2EB8" w:rsidRDefault="009F2EB8">
      <w:pPr>
        <w:pStyle w:val="Textodecomentrio"/>
      </w:pPr>
      <w:r>
        <w:rPr>
          <w:rStyle w:val="Refdecomentrio"/>
        </w:rPr>
        <w:annotationRef/>
      </w:r>
      <w:r>
        <w:t>Tem algo errado aqui. Uma especialização não pode ser um curso de Ciência da Computação.</w:t>
      </w:r>
    </w:p>
  </w:comment>
  <w:comment w:id="254" w:author="Mauricio Capobianco Lopes" w:date="2020-10-08T19:09:00Z" w:initials="MCL">
    <w:p w14:paraId="326C84A1" w14:textId="4C4A7BDF" w:rsidR="009F2EB8" w:rsidRDefault="009F2EB8">
      <w:pPr>
        <w:pStyle w:val="Textodecomentrio"/>
      </w:pPr>
      <w:r>
        <w:rPr>
          <w:rStyle w:val="Refdecomentrio"/>
        </w:rPr>
        <w:annotationRef/>
      </w:r>
      <w:r>
        <w:t>Falta o ano.</w:t>
      </w:r>
    </w:p>
  </w:comment>
  <w:comment w:id="255" w:author="Mauricio Capobianco Lopes" w:date="2020-10-08T19:12:00Z" w:initials="MCL">
    <w:p w14:paraId="6308BEBB" w14:textId="68A54E70" w:rsidR="009F2EB8" w:rsidRDefault="009F2EB8">
      <w:pPr>
        <w:pStyle w:val="Textodecomentrio"/>
      </w:pPr>
      <w:r>
        <w:rPr>
          <w:rStyle w:val="Refdecomentrio"/>
        </w:rPr>
        <w:annotationRef/>
      </w:r>
      <w:r>
        <w:t xml:space="preserve">Aqui está invertido. O autor é o </w:t>
      </w:r>
      <w:proofErr w:type="spellStart"/>
      <w:r>
        <w:t>StarEngine</w:t>
      </w:r>
      <w:proofErr w:type="spellEnd"/>
      <w:r>
        <w:t xml:space="preserve"> e o título da página é </w:t>
      </w:r>
      <w:proofErr w:type="spellStart"/>
      <w:r>
        <w:t>PlantSnap</w:t>
      </w:r>
      <w:proofErr w:type="spellEnd"/>
      <w:r>
        <w:t xml:space="preserve"> </w:t>
      </w:r>
      <w:proofErr w:type="spellStart"/>
      <w:r>
        <w:t>Incorporated</w:t>
      </w:r>
      <w:proofErr w:type="spellEnd"/>
      <w:r>
        <w:t>. Precisas arrumar aqui e ao longo do texto.</w:t>
      </w:r>
    </w:p>
  </w:comment>
  <w:comment w:id="256" w:author="Mauricio Capobianco Lopes" w:date="2020-10-08T19:10:00Z" w:initials="MCL">
    <w:p w14:paraId="607EF280" w14:textId="70AAE5B8" w:rsidR="009F2EB8" w:rsidRDefault="009F2EB8">
      <w:pPr>
        <w:pStyle w:val="Textodecomentrio"/>
      </w:pPr>
      <w:r>
        <w:rPr>
          <w:rStyle w:val="Refdecomentrio"/>
        </w:rPr>
        <w:annotationRef/>
      </w:r>
      <w:r>
        <w:t>Idem</w:t>
      </w:r>
    </w:p>
  </w:comment>
  <w:comment w:id="257" w:author="Mauricio Capobianco Lopes" w:date="2020-10-08T19:10:00Z" w:initials="MCL">
    <w:p w14:paraId="673BBF06" w14:textId="1C4C9E9D" w:rsidR="009F2EB8" w:rsidRDefault="009F2EB8">
      <w:pPr>
        <w:pStyle w:val="Textodecomentrio"/>
      </w:pPr>
      <w:r>
        <w:rPr>
          <w:rStyle w:val="Refdecomentrio"/>
        </w:rPr>
        <w:annotationRef/>
      </w:r>
      <w:r>
        <w:t>Sem negrito em subtítulo.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71C128" w15:done="0"/>
  <w15:commentEx w15:paraId="740C6D80" w15:done="0"/>
  <w15:commentEx w15:paraId="09EE9F9A" w15:done="0"/>
  <w15:commentEx w15:paraId="5774D229" w15:done="0"/>
  <w15:commentEx w15:paraId="12911679" w15:done="0"/>
  <w15:commentEx w15:paraId="55FF08BB" w15:done="0"/>
  <w15:commentEx w15:paraId="26406F59" w15:done="0"/>
  <w15:commentEx w15:paraId="14F2A9C3" w15:done="0"/>
  <w15:commentEx w15:paraId="7B43940E" w15:done="0"/>
  <w15:commentEx w15:paraId="6B43404A" w15:done="0"/>
  <w15:commentEx w15:paraId="215EC330" w15:done="0"/>
  <w15:commentEx w15:paraId="0D6BBCFE" w15:done="0"/>
  <w15:commentEx w15:paraId="1F8F959D" w15:done="0"/>
  <w15:commentEx w15:paraId="1E3A8589" w15:done="0"/>
  <w15:commentEx w15:paraId="6472E27D" w15:done="0"/>
  <w15:commentEx w15:paraId="19D16803" w15:done="0"/>
  <w15:commentEx w15:paraId="11195F0A" w15:done="0"/>
  <w15:commentEx w15:paraId="5A003A17" w15:done="0"/>
  <w15:commentEx w15:paraId="65D3C34E" w15:done="0"/>
  <w15:commentEx w15:paraId="43EF1B00" w15:done="0"/>
  <w15:commentEx w15:paraId="2EF43BE6" w15:done="0"/>
  <w15:commentEx w15:paraId="706E2670" w15:done="0"/>
  <w15:commentEx w15:paraId="63E5A134" w15:done="0"/>
  <w15:commentEx w15:paraId="17864BF0" w15:done="0"/>
  <w15:commentEx w15:paraId="07D0162A" w15:done="0"/>
  <w15:commentEx w15:paraId="13404233" w15:done="0"/>
  <w15:commentEx w15:paraId="27463F11" w15:done="0"/>
  <w15:commentEx w15:paraId="786AE3E2" w15:done="0"/>
  <w15:commentEx w15:paraId="1EFA5836" w15:done="0"/>
  <w15:commentEx w15:paraId="3196EB02" w15:done="0"/>
  <w15:commentEx w15:paraId="1EB6C1B8" w15:done="0"/>
  <w15:commentEx w15:paraId="326C84A1" w15:done="0"/>
  <w15:commentEx w15:paraId="6308BEBB" w15:done="0"/>
  <w15:commentEx w15:paraId="607EF280" w15:done="0"/>
  <w15:commentEx w15:paraId="673BBF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71C128" w16cid:durableId="2329C949"/>
  <w16cid:commentId w16cid:paraId="740C6D80" w16cid:durableId="2329C939"/>
  <w16cid:commentId w16cid:paraId="09EE9F9A" w16cid:durableId="2329C95A"/>
  <w16cid:commentId w16cid:paraId="5774D229" w16cid:durableId="2329C98D"/>
  <w16cid:commentId w16cid:paraId="12911679" w16cid:durableId="2329C9C6"/>
  <w16cid:commentId w16cid:paraId="55FF08BB" w16cid:durableId="2329CAB7"/>
  <w16cid:commentId w16cid:paraId="26406F59" w16cid:durableId="2329CAAA"/>
  <w16cid:commentId w16cid:paraId="14F2A9C3" w16cid:durableId="2329CAE7"/>
  <w16cid:commentId w16cid:paraId="7B43940E" w16cid:durableId="2329CBB1"/>
  <w16cid:commentId w16cid:paraId="6B43404A" w16cid:durableId="2329CC2B"/>
  <w16cid:commentId w16cid:paraId="215EC330" w16cid:durableId="2329D75B"/>
  <w16cid:commentId w16cid:paraId="0D6BBCFE" w16cid:durableId="2329D75E"/>
  <w16cid:commentId w16cid:paraId="1F8F959D" w16cid:durableId="2329D7DF"/>
  <w16cid:commentId w16cid:paraId="1E3A8589" w16cid:durableId="2329D855"/>
  <w16cid:commentId w16cid:paraId="6472E27D" w16cid:durableId="2329D86B"/>
  <w16cid:commentId w16cid:paraId="19D16803" w16cid:durableId="2329D9A0"/>
  <w16cid:commentId w16cid:paraId="11195F0A" w16cid:durableId="2329DAB6"/>
  <w16cid:commentId w16cid:paraId="5A003A17" w16cid:durableId="2329DB04"/>
  <w16cid:commentId w16cid:paraId="65D3C34E" w16cid:durableId="2329DC63"/>
  <w16cid:commentId w16cid:paraId="43EF1B00" w16cid:durableId="2329DC4A"/>
  <w16cid:commentId w16cid:paraId="2EF43BE6" w16cid:durableId="2329DC9E"/>
  <w16cid:commentId w16cid:paraId="706E2670" w16cid:durableId="2329DCD4"/>
  <w16cid:commentId w16cid:paraId="63E5A134" w16cid:durableId="2329DD27"/>
  <w16cid:commentId w16cid:paraId="17864BF0" w16cid:durableId="2329DE09"/>
  <w16cid:commentId w16cid:paraId="07D0162A" w16cid:durableId="2329DE6C"/>
  <w16cid:commentId w16cid:paraId="13404233" w16cid:durableId="2329DEC4"/>
  <w16cid:commentId w16cid:paraId="27463F11" w16cid:durableId="2329DEFD"/>
  <w16cid:commentId w16cid:paraId="786AE3E2" w16cid:durableId="2329E0CB"/>
  <w16cid:commentId w16cid:paraId="1EFA5836" w16cid:durableId="2329E0F5"/>
  <w16cid:commentId w16cid:paraId="3196EB02" w16cid:durableId="2329E14F"/>
  <w16cid:commentId w16cid:paraId="1EB6C1B8" w16cid:durableId="2329E1BA"/>
  <w16cid:commentId w16cid:paraId="326C84A1" w16cid:durableId="2329E286"/>
  <w16cid:commentId w16cid:paraId="6308BEBB" w16cid:durableId="2329E317"/>
  <w16cid:commentId w16cid:paraId="607EF280" w16cid:durableId="2329E291"/>
  <w16cid:commentId w16cid:paraId="673BBF06" w16cid:durableId="2329E2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05D1F" w14:textId="77777777" w:rsidR="006208E3" w:rsidRDefault="006208E3">
      <w:r>
        <w:separator/>
      </w:r>
    </w:p>
  </w:endnote>
  <w:endnote w:type="continuationSeparator" w:id="0">
    <w:p w14:paraId="4029F1BE" w14:textId="77777777" w:rsidR="006208E3" w:rsidRDefault="00620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1E20" w14:textId="77777777" w:rsidR="00B85B38" w:rsidRDefault="00B85B38">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8DE51" w14:textId="77777777" w:rsidR="00B85B38" w:rsidRPr="0000224C" w:rsidRDefault="00B85B38">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7B2AD" w14:textId="77777777" w:rsidR="006208E3" w:rsidRDefault="006208E3">
      <w:r>
        <w:separator/>
      </w:r>
    </w:p>
  </w:footnote>
  <w:footnote w:type="continuationSeparator" w:id="0">
    <w:p w14:paraId="39EC95DC" w14:textId="77777777" w:rsidR="006208E3" w:rsidRDefault="00620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47"/>
      <w:gridCol w:w="3415"/>
    </w:tblGrid>
    <w:tr w:rsidR="00B85B38" w14:paraId="7BF82520" w14:textId="77777777" w:rsidTr="008F2DC1">
      <w:tc>
        <w:tcPr>
          <w:tcW w:w="9212" w:type="dxa"/>
          <w:gridSpan w:val="2"/>
          <w:shd w:val="clear" w:color="auto" w:fill="auto"/>
        </w:tcPr>
        <w:p w14:paraId="2E4A85B4" w14:textId="77777777" w:rsidR="00B85B38" w:rsidRDefault="00B85B38" w:rsidP="003C5262">
          <w:pPr>
            <w:pStyle w:val="Cabealho"/>
            <w:tabs>
              <w:tab w:val="clear" w:pos="8640"/>
              <w:tab w:val="right" w:pos="8931"/>
            </w:tabs>
            <w:ind w:right="141"/>
            <w:jc w:val="center"/>
            <w:rPr>
              <w:rStyle w:val="Nmerodepgina"/>
            </w:rPr>
          </w:pPr>
          <w:r>
            <w:rPr>
              <w:rStyle w:val="Nmerodepgina"/>
            </w:rPr>
            <w:t>CURSO DE CIÊNCIA DA COMPUTAÇÃO – TCC</w:t>
          </w:r>
        </w:p>
      </w:tc>
    </w:tr>
    <w:tr w:rsidR="00B85B38" w14:paraId="668E8B00" w14:textId="77777777" w:rsidTr="008F2DC1">
      <w:tc>
        <w:tcPr>
          <w:tcW w:w="5778" w:type="dxa"/>
          <w:shd w:val="clear" w:color="auto" w:fill="auto"/>
        </w:tcPr>
        <w:p w14:paraId="79B53B8D" w14:textId="5EE3F87C" w:rsidR="00B85B38" w:rsidRPr="003C5262" w:rsidRDefault="00B85B38" w:rsidP="003C5262">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38BA8509" w14:textId="474617F9" w:rsidR="00B85B38" w:rsidRDefault="00B85B38" w:rsidP="003C5262">
          <w:pPr>
            <w:pStyle w:val="Cabealho"/>
            <w:tabs>
              <w:tab w:val="clear" w:pos="8640"/>
              <w:tab w:val="right" w:pos="8931"/>
            </w:tabs>
            <w:ind w:right="141"/>
            <w:rPr>
              <w:rStyle w:val="Nmerodepgina"/>
            </w:rPr>
          </w:pPr>
          <w:r>
            <w:rPr>
              <w:rStyle w:val="Nmerodepgina"/>
            </w:rPr>
            <w:t>ANO/SEMESTRE:2020/2</w:t>
          </w:r>
        </w:p>
      </w:tc>
    </w:tr>
  </w:tbl>
  <w:p w14:paraId="05776BF3" w14:textId="77777777" w:rsidR="00B85B38" w:rsidRDefault="00B85B3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C82CE" w14:textId="77777777" w:rsidR="00B85B38" w:rsidRDefault="00B85B38">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B85B38" w14:paraId="3F920AE3" w14:textId="77777777" w:rsidTr="006746CA">
      <w:tc>
        <w:tcPr>
          <w:tcW w:w="3227" w:type="dxa"/>
          <w:shd w:val="clear" w:color="auto" w:fill="auto"/>
        </w:tcPr>
        <w:p w14:paraId="4207CCA1" w14:textId="77777777" w:rsidR="00B85B38" w:rsidRDefault="00B85B38"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B85B38" w:rsidRDefault="00B85B38"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B85B38" w:rsidRDefault="00B85B38" w:rsidP="00F31359">
          <w:pPr>
            <w:pStyle w:val="Cabealho"/>
            <w:tabs>
              <w:tab w:val="clear" w:pos="8640"/>
              <w:tab w:val="right" w:pos="8931"/>
            </w:tabs>
            <w:ind w:right="141"/>
            <w:jc w:val="right"/>
            <w:rPr>
              <w:rStyle w:val="Nmerodepgina"/>
            </w:rPr>
          </w:pPr>
        </w:p>
      </w:tc>
    </w:tr>
  </w:tbl>
  <w:p w14:paraId="60B87896" w14:textId="77777777" w:rsidR="00B85B38" w:rsidRDefault="00B85B3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uricio Capobianco Lopes">
    <w15:presenceInfo w15:providerId="AD" w15:userId="S::mclopes@furb.br::e2602793-81ee-4f40-ac4e-f7a7f9d1e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33C6"/>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7786"/>
    <w:rsid w:val="000608E9"/>
    <w:rsid w:val="00061FEB"/>
    <w:rsid w:val="000667DF"/>
    <w:rsid w:val="00067F82"/>
    <w:rsid w:val="0007209B"/>
    <w:rsid w:val="000724DD"/>
    <w:rsid w:val="00074C7B"/>
    <w:rsid w:val="00075792"/>
    <w:rsid w:val="00080F9C"/>
    <w:rsid w:val="0008579A"/>
    <w:rsid w:val="00086AA8"/>
    <w:rsid w:val="0008732D"/>
    <w:rsid w:val="0009735C"/>
    <w:rsid w:val="000A104C"/>
    <w:rsid w:val="000A19DE"/>
    <w:rsid w:val="000A3EAB"/>
    <w:rsid w:val="000B12B2"/>
    <w:rsid w:val="000B3868"/>
    <w:rsid w:val="000B707F"/>
    <w:rsid w:val="000C1926"/>
    <w:rsid w:val="000C1A18"/>
    <w:rsid w:val="000C648D"/>
    <w:rsid w:val="000D1294"/>
    <w:rsid w:val="000D4BC4"/>
    <w:rsid w:val="000D77C2"/>
    <w:rsid w:val="000E039E"/>
    <w:rsid w:val="000E27F9"/>
    <w:rsid w:val="000E2B1E"/>
    <w:rsid w:val="000E311F"/>
    <w:rsid w:val="000E3A68"/>
    <w:rsid w:val="000E6CE0"/>
    <w:rsid w:val="000F0D8C"/>
    <w:rsid w:val="000F3FB4"/>
    <w:rsid w:val="000F735A"/>
    <w:rsid w:val="000F77E3"/>
    <w:rsid w:val="0010772A"/>
    <w:rsid w:val="00107B02"/>
    <w:rsid w:val="0011363A"/>
    <w:rsid w:val="00113A3F"/>
    <w:rsid w:val="00113FB4"/>
    <w:rsid w:val="001164FE"/>
    <w:rsid w:val="00125084"/>
    <w:rsid w:val="00125277"/>
    <w:rsid w:val="00125647"/>
    <w:rsid w:val="00133D75"/>
    <w:rsid w:val="001375F7"/>
    <w:rsid w:val="001554E9"/>
    <w:rsid w:val="00162BF1"/>
    <w:rsid w:val="0016560C"/>
    <w:rsid w:val="00186092"/>
    <w:rsid w:val="00187284"/>
    <w:rsid w:val="00193A97"/>
    <w:rsid w:val="001948B4"/>
    <w:rsid w:val="001948BE"/>
    <w:rsid w:val="00195469"/>
    <w:rsid w:val="0019547B"/>
    <w:rsid w:val="001A12CE"/>
    <w:rsid w:val="001A1B90"/>
    <w:rsid w:val="001A39A5"/>
    <w:rsid w:val="001A6292"/>
    <w:rsid w:val="001A7511"/>
    <w:rsid w:val="001B2F1E"/>
    <w:rsid w:val="001C33B0"/>
    <w:rsid w:val="001C57E6"/>
    <w:rsid w:val="001C5CBB"/>
    <w:rsid w:val="001C77FD"/>
    <w:rsid w:val="001D6234"/>
    <w:rsid w:val="001E5453"/>
    <w:rsid w:val="001E646A"/>
    <w:rsid w:val="001E682E"/>
    <w:rsid w:val="001F007F"/>
    <w:rsid w:val="001F0D36"/>
    <w:rsid w:val="001F35B8"/>
    <w:rsid w:val="00202F3F"/>
    <w:rsid w:val="00221F7F"/>
    <w:rsid w:val="00224BB2"/>
    <w:rsid w:val="00235240"/>
    <w:rsid w:val="002368FD"/>
    <w:rsid w:val="0024110F"/>
    <w:rsid w:val="002423AB"/>
    <w:rsid w:val="002440B0"/>
    <w:rsid w:val="0024426D"/>
    <w:rsid w:val="00256800"/>
    <w:rsid w:val="0027792D"/>
    <w:rsid w:val="00282723"/>
    <w:rsid w:val="00282788"/>
    <w:rsid w:val="0028617A"/>
    <w:rsid w:val="0029608A"/>
    <w:rsid w:val="002A01E5"/>
    <w:rsid w:val="002A6617"/>
    <w:rsid w:val="002A7E1B"/>
    <w:rsid w:val="002B0EDC"/>
    <w:rsid w:val="002B1FA4"/>
    <w:rsid w:val="002B4718"/>
    <w:rsid w:val="002E6DD1"/>
    <w:rsid w:val="002F027E"/>
    <w:rsid w:val="00301208"/>
    <w:rsid w:val="0030725F"/>
    <w:rsid w:val="00311ECD"/>
    <w:rsid w:val="00312CEA"/>
    <w:rsid w:val="00320BFA"/>
    <w:rsid w:val="0032378D"/>
    <w:rsid w:val="00324E22"/>
    <w:rsid w:val="00325BE9"/>
    <w:rsid w:val="00335048"/>
    <w:rsid w:val="00340AD0"/>
    <w:rsid w:val="00340B6D"/>
    <w:rsid w:val="00340C8E"/>
    <w:rsid w:val="00344540"/>
    <w:rsid w:val="003519A3"/>
    <w:rsid w:val="0035258F"/>
    <w:rsid w:val="00360B11"/>
    <w:rsid w:val="00362443"/>
    <w:rsid w:val="00364F58"/>
    <w:rsid w:val="0036581E"/>
    <w:rsid w:val="0037046F"/>
    <w:rsid w:val="00377DA7"/>
    <w:rsid w:val="00383087"/>
    <w:rsid w:val="003A2B7D"/>
    <w:rsid w:val="003A4425"/>
    <w:rsid w:val="003A4A75"/>
    <w:rsid w:val="003A5366"/>
    <w:rsid w:val="003B647A"/>
    <w:rsid w:val="003C1944"/>
    <w:rsid w:val="003C5262"/>
    <w:rsid w:val="003C5BE1"/>
    <w:rsid w:val="003C6222"/>
    <w:rsid w:val="003D398C"/>
    <w:rsid w:val="003D44A0"/>
    <w:rsid w:val="003D473B"/>
    <w:rsid w:val="003D4B35"/>
    <w:rsid w:val="003E4F19"/>
    <w:rsid w:val="003F4DA0"/>
    <w:rsid w:val="003F5F25"/>
    <w:rsid w:val="0040436D"/>
    <w:rsid w:val="00410543"/>
    <w:rsid w:val="004173CC"/>
    <w:rsid w:val="00423532"/>
    <w:rsid w:val="0042356B"/>
    <w:rsid w:val="0042420A"/>
    <w:rsid w:val="004243D2"/>
    <w:rsid w:val="00424565"/>
    <w:rsid w:val="00424610"/>
    <w:rsid w:val="00424AD5"/>
    <w:rsid w:val="00425DCB"/>
    <w:rsid w:val="00435424"/>
    <w:rsid w:val="00451B94"/>
    <w:rsid w:val="00455AED"/>
    <w:rsid w:val="0045665E"/>
    <w:rsid w:val="00463B09"/>
    <w:rsid w:val="004661F2"/>
    <w:rsid w:val="00470C41"/>
    <w:rsid w:val="0047690F"/>
    <w:rsid w:val="00476C78"/>
    <w:rsid w:val="00482174"/>
    <w:rsid w:val="00484502"/>
    <w:rsid w:val="004850BD"/>
    <w:rsid w:val="0048576D"/>
    <w:rsid w:val="004934B1"/>
    <w:rsid w:val="00493B1A"/>
    <w:rsid w:val="0049495C"/>
    <w:rsid w:val="00497EF6"/>
    <w:rsid w:val="004B42D8"/>
    <w:rsid w:val="004B6B8F"/>
    <w:rsid w:val="004B7511"/>
    <w:rsid w:val="004D7B70"/>
    <w:rsid w:val="004E23CE"/>
    <w:rsid w:val="004E516B"/>
    <w:rsid w:val="004E7FBF"/>
    <w:rsid w:val="004F0AE1"/>
    <w:rsid w:val="004F7CC1"/>
    <w:rsid w:val="00500539"/>
    <w:rsid w:val="005006AE"/>
    <w:rsid w:val="00503373"/>
    <w:rsid w:val="00503F3F"/>
    <w:rsid w:val="00504693"/>
    <w:rsid w:val="00534EFC"/>
    <w:rsid w:val="00536336"/>
    <w:rsid w:val="00536709"/>
    <w:rsid w:val="00537338"/>
    <w:rsid w:val="00542029"/>
    <w:rsid w:val="00542ED7"/>
    <w:rsid w:val="00550D4A"/>
    <w:rsid w:val="00561285"/>
    <w:rsid w:val="00564A29"/>
    <w:rsid w:val="00564FBC"/>
    <w:rsid w:val="005705A9"/>
    <w:rsid w:val="00572864"/>
    <w:rsid w:val="00573D78"/>
    <w:rsid w:val="005778FB"/>
    <w:rsid w:val="00577E8E"/>
    <w:rsid w:val="0058482B"/>
    <w:rsid w:val="0058499F"/>
    <w:rsid w:val="0058618A"/>
    <w:rsid w:val="00587002"/>
    <w:rsid w:val="00591611"/>
    <w:rsid w:val="00592BA8"/>
    <w:rsid w:val="005A21B2"/>
    <w:rsid w:val="005A362B"/>
    <w:rsid w:val="005A4952"/>
    <w:rsid w:val="005B20A1"/>
    <w:rsid w:val="005B2478"/>
    <w:rsid w:val="005B2E12"/>
    <w:rsid w:val="005C001C"/>
    <w:rsid w:val="005C008E"/>
    <w:rsid w:val="005C013C"/>
    <w:rsid w:val="005C21FC"/>
    <w:rsid w:val="005C30AE"/>
    <w:rsid w:val="005C5696"/>
    <w:rsid w:val="005E1987"/>
    <w:rsid w:val="005E35F3"/>
    <w:rsid w:val="005E400D"/>
    <w:rsid w:val="005E698D"/>
    <w:rsid w:val="005F09F1"/>
    <w:rsid w:val="005F645A"/>
    <w:rsid w:val="005F7EDE"/>
    <w:rsid w:val="0060060C"/>
    <w:rsid w:val="006118D1"/>
    <w:rsid w:val="0061251F"/>
    <w:rsid w:val="006208E3"/>
    <w:rsid w:val="00620D93"/>
    <w:rsid w:val="0062386A"/>
    <w:rsid w:val="0062576D"/>
    <w:rsid w:val="00625788"/>
    <w:rsid w:val="006305AA"/>
    <w:rsid w:val="0063277E"/>
    <w:rsid w:val="006364F4"/>
    <w:rsid w:val="00640352"/>
    <w:rsid w:val="006426D5"/>
    <w:rsid w:val="00642924"/>
    <w:rsid w:val="006466FF"/>
    <w:rsid w:val="00646A5F"/>
    <w:rsid w:val="006475C1"/>
    <w:rsid w:val="00650451"/>
    <w:rsid w:val="0065382C"/>
    <w:rsid w:val="00654AC6"/>
    <w:rsid w:val="006554C0"/>
    <w:rsid w:val="00656C00"/>
    <w:rsid w:val="00661967"/>
    <w:rsid w:val="00661F61"/>
    <w:rsid w:val="006676BB"/>
    <w:rsid w:val="00671B49"/>
    <w:rsid w:val="00674155"/>
    <w:rsid w:val="006746CA"/>
    <w:rsid w:val="00695745"/>
    <w:rsid w:val="0069600B"/>
    <w:rsid w:val="006A0A1A"/>
    <w:rsid w:val="006A6460"/>
    <w:rsid w:val="006B104E"/>
    <w:rsid w:val="006B5AEA"/>
    <w:rsid w:val="006B6383"/>
    <w:rsid w:val="006B640D"/>
    <w:rsid w:val="006C61FA"/>
    <w:rsid w:val="006D0896"/>
    <w:rsid w:val="006D74B1"/>
    <w:rsid w:val="006D7892"/>
    <w:rsid w:val="006E25D2"/>
    <w:rsid w:val="0070391A"/>
    <w:rsid w:val="00706486"/>
    <w:rsid w:val="007146C2"/>
    <w:rsid w:val="007151FE"/>
    <w:rsid w:val="007214E3"/>
    <w:rsid w:val="007222F7"/>
    <w:rsid w:val="00724679"/>
    <w:rsid w:val="00725368"/>
    <w:rsid w:val="007304F3"/>
    <w:rsid w:val="00730839"/>
    <w:rsid w:val="00730F60"/>
    <w:rsid w:val="00733FF9"/>
    <w:rsid w:val="00740A6D"/>
    <w:rsid w:val="00752038"/>
    <w:rsid w:val="007554DF"/>
    <w:rsid w:val="0075776D"/>
    <w:rsid w:val="0075781C"/>
    <w:rsid w:val="007613FB"/>
    <w:rsid w:val="00761E34"/>
    <w:rsid w:val="007722BF"/>
    <w:rsid w:val="0077580B"/>
    <w:rsid w:val="00781167"/>
    <w:rsid w:val="007854B3"/>
    <w:rsid w:val="00786316"/>
    <w:rsid w:val="0078787D"/>
    <w:rsid w:val="00787FA8"/>
    <w:rsid w:val="007944F8"/>
    <w:rsid w:val="007973E3"/>
    <w:rsid w:val="007A1883"/>
    <w:rsid w:val="007A1D0A"/>
    <w:rsid w:val="007A48BB"/>
    <w:rsid w:val="007A778B"/>
    <w:rsid w:val="007A799A"/>
    <w:rsid w:val="007D0720"/>
    <w:rsid w:val="007D10F2"/>
    <w:rsid w:val="007D1F3F"/>
    <w:rsid w:val="007D207E"/>
    <w:rsid w:val="007D4566"/>
    <w:rsid w:val="007D6DEC"/>
    <w:rsid w:val="007E0D97"/>
    <w:rsid w:val="007E46A1"/>
    <w:rsid w:val="007E730D"/>
    <w:rsid w:val="007E7311"/>
    <w:rsid w:val="007F20C0"/>
    <w:rsid w:val="007F403E"/>
    <w:rsid w:val="00800087"/>
    <w:rsid w:val="008072AC"/>
    <w:rsid w:val="00810CEA"/>
    <w:rsid w:val="008233E5"/>
    <w:rsid w:val="00833DE8"/>
    <w:rsid w:val="00833F47"/>
    <w:rsid w:val="008348C3"/>
    <w:rsid w:val="008373B4"/>
    <w:rsid w:val="008404C4"/>
    <w:rsid w:val="00845913"/>
    <w:rsid w:val="00847D37"/>
    <w:rsid w:val="0085001D"/>
    <w:rsid w:val="0085422B"/>
    <w:rsid w:val="00866262"/>
    <w:rsid w:val="00871A41"/>
    <w:rsid w:val="008721AE"/>
    <w:rsid w:val="00877DC0"/>
    <w:rsid w:val="00885C6B"/>
    <w:rsid w:val="00886D76"/>
    <w:rsid w:val="00897019"/>
    <w:rsid w:val="008A362E"/>
    <w:rsid w:val="008A5000"/>
    <w:rsid w:val="008B0A07"/>
    <w:rsid w:val="008B58C2"/>
    <w:rsid w:val="008B781F"/>
    <w:rsid w:val="008C0069"/>
    <w:rsid w:val="008C01AF"/>
    <w:rsid w:val="008C1495"/>
    <w:rsid w:val="008C5E2A"/>
    <w:rsid w:val="008D5522"/>
    <w:rsid w:val="008D69C5"/>
    <w:rsid w:val="008D7404"/>
    <w:rsid w:val="008E0F86"/>
    <w:rsid w:val="008E12A1"/>
    <w:rsid w:val="008E75A3"/>
    <w:rsid w:val="008F2DC1"/>
    <w:rsid w:val="008F4779"/>
    <w:rsid w:val="008F70AD"/>
    <w:rsid w:val="00900DB1"/>
    <w:rsid w:val="009022BF"/>
    <w:rsid w:val="00911CD9"/>
    <w:rsid w:val="00912B71"/>
    <w:rsid w:val="00922B55"/>
    <w:rsid w:val="00931632"/>
    <w:rsid w:val="00932C92"/>
    <w:rsid w:val="00943380"/>
    <w:rsid w:val="009454E4"/>
    <w:rsid w:val="00953806"/>
    <w:rsid w:val="009651EF"/>
    <w:rsid w:val="0096683A"/>
    <w:rsid w:val="00966F48"/>
    <w:rsid w:val="00967611"/>
    <w:rsid w:val="0097575D"/>
    <w:rsid w:val="00984240"/>
    <w:rsid w:val="00984318"/>
    <w:rsid w:val="00987F2B"/>
    <w:rsid w:val="00995B07"/>
    <w:rsid w:val="009965FB"/>
    <w:rsid w:val="009A2619"/>
    <w:rsid w:val="009A5850"/>
    <w:rsid w:val="009B10D6"/>
    <w:rsid w:val="009B3C30"/>
    <w:rsid w:val="009C0781"/>
    <w:rsid w:val="009C44B3"/>
    <w:rsid w:val="009D65D0"/>
    <w:rsid w:val="009D7E91"/>
    <w:rsid w:val="009E135E"/>
    <w:rsid w:val="009E2A54"/>
    <w:rsid w:val="009E3C92"/>
    <w:rsid w:val="009E54F4"/>
    <w:rsid w:val="009E71AD"/>
    <w:rsid w:val="009F2BFA"/>
    <w:rsid w:val="009F2EB8"/>
    <w:rsid w:val="00A03A3D"/>
    <w:rsid w:val="00A045C4"/>
    <w:rsid w:val="00A10DFA"/>
    <w:rsid w:val="00A21708"/>
    <w:rsid w:val="00A22362"/>
    <w:rsid w:val="00A249BA"/>
    <w:rsid w:val="00A307C7"/>
    <w:rsid w:val="00A3540E"/>
    <w:rsid w:val="00A44581"/>
    <w:rsid w:val="00A45093"/>
    <w:rsid w:val="00A50EAF"/>
    <w:rsid w:val="00A53B78"/>
    <w:rsid w:val="00A602F9"/>
    <w:rsid w:val="00A650EE"/>
    <w:rsid w:val="00A65C38"/>
    <w:rsid w:val="00A662C8"/>
    <w:rsid w:val="00A71157"/>
    <w:rsid w:val="00A83AF7"/>
    <w:rsid w:val="00A966E6"/>
    <w:rsid w:val="00AB2BE3"/>
    <w:rsid w:val="00AB7834"/>
    <w:rsid w:val="00AC4D5F"/>
    <w:rsid w:val="00AD1D2C"/>
    <w:rsid w:val="00AE0525"/>
    <w:rsid w:val="00AE08DB"/>
    <w:rsid w:val="00AE17F0"/>
    <w:rsid w:val="00AE2729"/>
    <w:rsid w:val="00AE3148"/>
    <w:rsid w:val="00AE5AE2"/>
    <w:rsid w:val="00AE7343"/>
    <w:rsid w:val="00B00A13"/>
    <w:rsid w:val="00B00D69"/>
    <w:rsid w:val="00B00E04"/>
    <w:rsid w:val="00B05485"/>
    <w:rsid w:val="00B1458E"/>
    <w:rsid w:val="00B14C51"/>
    <w:rsid w:val="00B20021"/>
    <w:rsid w:val="00B20FDE"/>
    <w:rsid w:val="00B214E4"/>
    <w:rsid w:val="00B37219"/>
    <w:rsid w:val="00B42041"/>
    <w:rsid w:val="00B43FBF"/>
    <w:rsid w:val="00B44F11"/>
    <w:rsid w:val="00B51846"/>
    <w:rsid w:val="00B5548D"/>
    <w:rsid w:val="00B572C4"/>
    <w:rsid w:val="00B6055C"/>
    <w:rsid w:val="00B62979"/>
    <w:rsid w:val="00B70056"/>
    <w:rsid w:val="00B71647"/>
    <w:rsid w:val="00B823A7"/>
    <w:rsid w:val="00B85B38"/>
    <w:rsid w:val="00B90FA5"/>
    <w:rsid w:val="00B919F1"/>
    <w:rsid w:val="00B9283E"/>
    <w:rsid w:val="00B92EB4"/>
    <w:rsid w:val="00B94023"/>
    <w:rsid w:val="00BA2260"/>
    <w:rsid w:val="00BB468D"/>
    <w:rsid w:val="00BC0E8D"/>
    <w:rsid w:val="00BC4F18"/>
    <w:rsid w:val="00BE6551"/>
    <w:rsid w:val="00BF093B"/>
    <w:rsid w:val="00BF62E9"/>
    <w:rsid w:val="00C00B88"/>
    <w:rsid w:val="00C06B2A"/>
    <w:rsid w:val="00C21274"/>
    <w:rsid w:val="00C35E57"/>
    <w:rsid w:val="00C35E80"/>
    <w:rsid w:val="00C40AA2"/>
    <w:rsid w:val="00C4244F"/>
    <w:rsid w:val="00C562A7"/>
    <w:rsid w:val="00C60A69"/>
    <w:rsid w:val="00C632ED"/>
    <w:rsid w:val="00C66150"/>
    <w:rsid w:val="00C70EF5"/>
    <w:rsid w:val="00C756C5"/>
    <w:rsid w:val="00C778AA"/>
    <w:rsid w:val="00C82195"/>
    <w:rsid w:val="00C82CAE"/>
    <w:rsid w:val="00C8442E"/>
    <w:rsid w:val="00C930A8"/>
    <w:rsid w:val="00CA108B"/>
    <w:rsid w:val="00CA6CDB"/>
    <w:rsid w:val="00CB5E13"/>
    <w:rsid w:val="00CC1DFA"/>
    <w:rsid w:val="00CC3524"/>
    <w:rsid w:val="00CC45DD"/>
    <w:rsid w:val="00CC4E79"/>
    <w:rsid w:val="00CD27BE"/>
    <w:rsid w:val="00CD29E9"/>
    <w:rsid w:val="00CD4BBC"/>
    <w:rsid w:val="00CD6F0F"/>
    <w:rsid w:val="00CE0BB7"/>
    <w:rsid w:val="00CE3E9A"/>
    <w:rsid w:val="00CE708B"/>
    <w:rsid w:val="00CF26B7"/>
    <w:rsid w:val="00CF26E5"/>
    <w:rsid w:val="00CF6A19"/>
    <w:rsid w:val="00CF6E39"/>
    <w:rsid w:val="00CF72DA"/>
    <w:rsid w:val="00D0769A"/>
    <w:rsid w:val="00D1399F"/>
    <w:rsid w:val="00D15B4E"/>
    <w:rsid w:val="00D177E7"/>
    <w:rsid w:val="00D2079F"/>
    <w:rsid w:val="00D220FD"/>
    <w:rsid w:val="00D32CDC"/>
    <w:rsid w:val="00D447EF"/>
    <w:rsid w:val="00D505E2"/>
    <w:rsid w:val="00D5262C"/>
    <w:rsid w:val="00D6498F"/>
    <w:rsid w:val="00D7463D"/>
    <w:rsid w:val="00D80F5A"/>
    <w:rsid w:val="00D83DE8"/>
    <w:rsid w:val="00D84943"/>
    <w:rsid w:val="00D94AE7"/>
    <w:rsid w:val="00D966B3"/>
    <w:rsid w:val="00D970F0"/>
    <w:rsid w:val="00DA25B1"/>
    <w:rsid w:val="00DA4540"/>
    <w:rsid w:val="00DA587E"/>
    <w:rsid w:val="00DA60F4"/>
    <w:rsid w:val="00DA72D4"/>
    <w:rsid w:val="00DB0F8B"/>
    <w:rsid w:val="00DB1EF7"/>
    <w:rsid w:val="00DB3052"/>
    <w:rsid w:val="00DC2D17"/>
    <w:rsid w:val="00DC77AD"/>
    <w:rsid w:val="00DD066C"/>
    <w:rsid w:val="00DD3E5E"/>
    <w:rsid w:val="00DD43B2"/>
    <w:rsid w:val="00DD6008"/>
    <w:rsid w:val="00DD7B48"/>
    <w:rsid w:val="00DE23BF"/>
    <w:rsid w:val="00DE3981"/>
    <w:rsid w:val="00DE40DD"/>
    <w:rsid w:val="00DE7677"/>
    <w:rsid w:val="00DE7755"/>
    <w:rsid w:val="00DF047F"/>
    <w:rsid w:val="00DF059A"/>
    <w:rsid w:val="00DF3D56"/>
    <w:rsid w:val="00DF64E9"/>
    <w:rsid w:val="00DF6D19"/>
    <w:rsid w:val="00DF6ED2"/>
    <w:rsid w:val="00DF70F5"/>
    <w:rsid w:val="00E00EA9"/>
    <w:rsid w:val="00E0322A"/>
    <w:rsid w:val="00E121D2"/>
    <w:rsid w:val="00E2252C"/>
    <w:rsid w:val="00E270C0"/>
    <w:rsid w:val="00E36D82"/>
    <w:rsid w:val="00E460B9"/>
    <w:rsid w:val="00E51601"/>
    <w:rsid w:val="00E51965"/>
    <w:rsid w:val="00E62F6D"/>
    <w:rsid w:val="00E67121"/>
    <w:rsid w:val="00E67E65"/>
    <w:rsid w:val="00E7198D"/>
    <w:rsid w:val="00E735AF"/>
    <w:rsid w:val="00E74CA6"/>
    <w:rsid w:val="00E75E3D"/>
    <w:rsid w:val="00E84491"/>
    <w:rsid w:val="00E84EE5"/>
    <w:rsid w:val="00E903F8"/>
    <w:rsid w:val="00E9731C"/>
    <w:rsid w:val="00E97CC4"/>
    <w:rsid w:val="00EA4E4C"/>
    <w:rsid w:val="00EB04B7"/>
    <w:rsid w:val="00EB7992"/>
    <w:rsid w:val="00EB7D52"/>
    <w:rsid w:val="00EC0104"/>
    <w:rsid w:val="00EC0184"/>
    <w:rsid w:val="00EC2D7A"/>
    <w:rsid w:val="00EC633A"/>
    <w:rsid w:val="00ED1B9D"/>
    <w:rsid w:val="00ED5C3F"/>
    <w:rsid w:val="00EE056F"/>
    <w:rsid w:val="00EE362E"/>
    <w:rsid w:val="00EE3FC8"/>
    <w:rsid w:val="00EF43F5"/>
    <w:rsid w:val="00EF74D7"/>
    <w:rsid w:val="00EF79B3"/>
    <w:rsid w:val="00F017AF"/>
    <w:rsid w:val="00F041C4"/>
    <w:rsid w:val="00F14812"/>
    <w:rsid w:val="00F1598C"/>
    <w:rsid w:val="00F20BC6"/>
    <w:rsid w:val="00F21403"/>
    <w:rsid w:val="00F255FC"/>
    <w:rsid w:val="00F259B0"/>
    <w:rsid w:val="00F26A20"/>
    <w:rsid w:val="00F276C9"/>
    <w:rsid w:val="00F31359"/>
    <w:rsid w:val="00F318FD"/>
    <w:rsid w:val="00F40690"/>
    <w:rsid w:val="00F43B8F"/>
    <w:rsid w:val="00F43F92"/>
    <w:rsid w:val="00F50BA1"/>
    <w:rsid w:val="00F51785"/>
    <w:rsid w:val="00F530D7"/>
    <w:rsid w:val="00F541E6"/>
    <w:rsid w:val="00F62F49"/>
    <w:rsid w:val="00F640BF"/>
    <w:rsid w:val="00F70754"/>
    <w:rsid w:val="00F70B4D"/>
    <w:rsid w:val="00F76E8B"/>
    <w:rsid w:val="00F7773F"/>
    <w:rsid w:val="00F77926"/>
    <w:rsid w:val="00F8276F"/>
    <w:rsid w:val="00F83A19"/>
    <w:rsid w:val="00F879A1"/>
    <w:rsid w:val="00F92FC4"/>
    <w:rsid w:val="00F9793C"/>
    <w:rsid w:val="00FA0C14"/>
    <w:rsid w:val="00FA137A"/>
    <w:rsid w:val="00FA5504"/>
    <w:rsid w:val="00FA633E"/>
    <w:rsid w:val="00FA7920"/>
    <w:rsid w:val="00FB4B02"/>
    <w:rsid w:val="00FC2831"/>
    <w:rsid w:val="00FC2D40"/>
    <w:rsid w:val="00FC3600"/>
    <w:rsid w:val="00FC4A9F"/>
    <w:rsid w:val="00FC565B"/>
    <w:rsid w:val="00FC67DE"/>
    <w:rsid w:val="00FD2926"/>
    <w:rsid w:val="00FD5700"/>
    <w:rsid w:val="00FD636B"/>
    <w:rsid w:val="00FE006E"/>
    <w:rsid w:val="00FE197E"/>
    <w:rsid w:val="00FE6E23"/>
    <w:rsid w:val="00FF0DF1"/>
    <w:rsid w:val="00FF26AA"/>
    <w:rsid w:val="00FF4D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B5548D"/>
    <w:pPr>
      <w:keepNext/>
      <w:spacing w:after="0"/>
      <w:ind w:firstLine="0"/>
      <w:jc w:val="center"/>
      <w:pPrChange w:id="0" w:author="Mauricio Capobianco Lopes" w:date="2020-10-08T18:25:00Z">
        <w:pPr>
          <w:keepNext/>
          <w:spacing w:after="120"/>
          <w:jc w:val="center"/>
        </w:pPr>
      </w:pPrChange>
    </w:pPr>
    <w:rPr>
      <w:rPrChange w:id="0" w:author="Mauricio Capobianco Lopes" w:date="2020-10-08T18:25:00Z">
        <w:rPr>
          <w:lang w:val="pt-BR" w:eastAsia="pt-BR" w:bidi="ar-SA"/>
        </w:rPr>
      </w:rPrChange>
    </w:r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5548D"/>
    <w:pPr>
      <w:spacing w:after="120"/>
      <w:jc w:val="center"/>
      <w:pPrChange w:id="1" w:author="Mauricio Capobianco Lopes" w:date="2020-10-08T18:25:00Z">
        <w:pPr>
          <w:jc w:val="center"/>
        </w:pPr>
      </w:pPrChange>
    </w:pPr>
    <w:rPr>
      <w:sz w:val="18"/>
      <w:rPrChange w:id="1" w:author="Mauricio Capobianco Lopes" w:date="2020-10-08T18:25:00Z">
        <w:rPr>
          <w:sz w:val="18"/>
          <w:lang w:val="pt-BR" w:eastAsia="pt-BR" w:bidi="ar-SA"/>
        </w:rPr>
      </w:rPrChange>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424565"/>
    <w:pPr>
      <w:spacing w:after="200"/>
    </w:pPr>
    <w:rPr>
      <w:i/>
      <w:iCs/>
      <w:color w:val="44546A" w:themeColor="text2"/>
      <w:sz w:val="18"/>
      <w:szCs w:val="18"/>
    </w:rPr>
  </w:style>
  <w:style w:type="character" w:styleId="Forte">
    <w:name w:val="Strong"/>
    <w:basedOn w:val="Fontepargpadro"/>
    <w:uiPriority w:val="22"/>
    <w:qFormat/>
    <w:rsid w:val="00221F7F"/>
    <w:rPr>
      <w:b/>
      <w:bCs/>
    </w:rPr>
  </w:style>
  <w:style w:type="character" w:styleId="MenoPendente">
    <w:name w:val="Unresolved Mention"/>
    <w:basedOn w:val="Fontepargpadro"/>
    <w:uiPriority w:val="99"/>
    <w:semiHidden/>
    <w:unhideWhenUsed/>
    <w:rsid w:val="00B57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B72EDD-9D84-4330-96A5-9C17F17BC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Pages>
  <Words>4215</Words>
  <Characters>22767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Mauricio Capobianco Lopes</cp:lastModifiedBy>
  <cp:revision>7</cp:revision>
  <cp:lastPrinted>2015-03-26T13:00:00Z</cp:lastPrinted>
  <dcterms:created xsi:type="dcterms:W3CDTF">2020-09-30T03:01:00Z</dcterms:created>
  <dcterms:modified xsi:type="dcterms:W3CDTF">2020-10-08T22:18:00Z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